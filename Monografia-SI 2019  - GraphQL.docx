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71251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UNIVERSIDADE ESTADUAL DE GOIÁS</w:t>
      </w:r>
    </w:p>
    <w:p w14:paraId="6471251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1A"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1B" w14:textId="77777777" w:rsidR="00EA3AC8" w:rsidRPr="00EA3AC8" w:rsidRDefault="00EA3AC8" w:rsidP="00EA3AC8">
      <w:pPr>
        <w:suppressAutoHyphens w:val="0"/>
        <w:ind w:firstLine="0"/>
        <w:jc w:val="center"/>
        <w:rPr>
          <w:rFonts w:eastAsia="Calibri" w:cs="Times New Roman"/>
          <w:color w:val="auto"/>
          <w:lang w:eastAsia="en-US"/>
        </w:rPr>
      </w:pPr>
    </w:p>
    <w:p w14:paraId="6471251C" w14:textId="77777777" w:rsidR="00EA3AC8" w:rsidRPr="00EA3AC8" w:rsidRDefault="00EA3AC8" w:rsidP="00EA3AC8">
      <w:pPr>
        <w:suppressAutoHyphens w:val="0"/>
        <w:ind w:firstLine="0"/>
        <w:jc w:val="center"/>
        <w:rPr>
          <w:rFonts w:eastAsia="Calibri" w:cs="Times New Roman"/>
          <w:color w:val="auto"/>
          <w:lang w:eastAsia="en-US"/>
        </w:rPr>
      </w:pPr>
    </w:p>
    <w:p w14:paraId="6471251D" w14:textId="77777777" w:rsidR="00EA3AC8" w:rsidRPr="00EA3AC8" w:rsidRDefault="00EA3AC8" w:rsidP="00EA3AC8">
      <w:pPr>
        <w:suppressAutoHyphens w:val="0"/>
        <w:ind w:firstLine="0"/>
        <w:jc w:val="center"/>
        <w:rPr>
          <w:rFonts w:eastAsia="Calibri" w:cs="Times New Roman"/>
          <w:color w:val="auto"/>
          <w:lang w:eastAsia="en-US"/>
        </w:rPr>
      </w:pPr>
    </w:p>
    <w:p w14:paraId="6471251E" w14:textId="77777777" w:rsidR="00EA3AC8" w:rsidRPr="00EA3AC8" w:rsidRDefault="00EA3AC8" w:rsidP="00EA3AC8">
      <w:pPr>
        <w:suppressAutoHyphens w:val="0"/>
        <w:ind w:firstLine="0"/>
        <w:jc w:val="center"/>
        <w:rPr>
          <w:rFonts w:eastAsia="Calibri" w:cs="Times New Roman"/>
          <w:color w:val="auto"/>
          <w:lang w:eastAsia="en-US"/>
        </w:rPr>
      </w:pPr>
    </w:p>
    <w:p w14:paraId="6471251F" w14:textId="52E61F53" w:rsidR="00EA3AC8" w:rsidRPr="00F33F9F" w:rsidRDefault="00915690" w:rsidP="00EA3AC8">
      <w:pPr>
        <w:suppressAutoHyphens w:val="0"/>
        <w:ind w:firstLine="0"/>
        <w:jc w:val="center"/>
        <w:rPr>
          <w:rFonts w:eastAsia="Calibri" w:cs="Times New Roman"/>
          <w:caps/>
          <w:color w:val="auto"/>
          <w:lang w:eastAsia="en-US"/>
        </w:rPr>
      </w:pPr>
      <w:r>
        <w:rPr>
          <w:rFonts w:eastAsia="Calibri" w:cs="Times New Roman"/>
          <w:caps/>
          <w:color w:val="auto"/>
          <w:lang w:eastAsia="en-US"/>
        </w:rPr>
        <w:fldChar w:fldCharType="begin">
          <w:ffData>
            <w:name w:val="MyName"/>
            <w:enabled/>
            <w:calcOnExit/>
            <w:textInput>
              <w:default w:val="LEONARDO RIBEIRO"/>
              <w:format w:val="Maiúsculas"/>
            </w:textInput>
          </w:ffData>
        </w:fldChar>
      </w:r>
      <w:bookmarkStart w:id="0" w:name="MyName"/>
      <w:r>
        <w:rPr>
          <w:rFonts w:eastAsia="Calibri" w:cs="Times New Roman"/>
          <w:caps/>
          <w:color w:val="auto"/>
          <w:lang w:eastAsia="en-US"/>
        </w:rPr>
        <w:instrText xml:space="preserve"> FORMTEXT </w:instrText>
      </w:r>
      <w:r>
        <w:rPr>
          <w:rFonts w:eastAsia="Calibri" w:cs="Times New Roman"/>
          <w:caps/>
          <w:color w:val="auto"/>
          <w:lang w:eastAsia="en-US"/>
        </w:rPr>
      </w:r>
      <w:r>
        <w:rPr>
          <w:rFonts w:eastAsia="Calibri" w:cs="Times New Roman"/>
          <w:caps/>
          <w:color w:val="auto"/>
          <w:lang w:eastAsia="en-US"/>
        </w:rPr>
        <w:fldChar w:fldCharType="separate"/>
      </w:r>
      <w:r>
        <w:rPr>
          <w:rFonts w:eastAsia="Calibri" w:cs="Times New Roman"/>
          <w:caps/>
          <w:noProof/>
          <w:color w:val="auto"/>
          <w:lang w:eastAsia="en-US"/>
        </w:rPr>
        <w:t>LEONARDO RIBEIRO</w:t>
      </w:r>
      <w:r>
        <w:rPr>
          <w:rFonts w:eastAsia="Calibri" w:cs="Times New Roman"/>
          <w:caps/>
          <w:color w:val="auto"/>
          <w:lang w:eastAsia="en-US"/>
        </w:rPr>
        <w:fldChar w:fldCharType="end"/>
      </w:r>
      <w:bookmarkEnd w:id="0"/>
    </w:p>
    <w:p w14:paraId="64712520" w14:textId="77777777" w:rsidR="00EA3AC8" w:rsidRPr="00EA3AC8" w:rsidRDefault="00EA3AC8" w:rsidP="00EA3AC8">
      <w:pPr>
        <w:suppressAutoHyphens w:val="0"/>
        <w:ind w:firstLine="0"/>
        <w:jc w:val="center"/>
        <w:rPr>
          <w:rFonts w:eastAsia="Calibri" w:cs="Times New Roman"/>
          <w:color w:val="FF0000"/>
          <w:lang w:eastAsia="en-US"/>
        </w:rPr>
      </w:pPr>
    </w:p>
    <w:p w14:paraId="64712521" w14:textId="77777777" w:rsidR="00EA3AC8" w:rsidRPr="00EA3AC8" w:rsidRDefault="00EA3AC8" w:rsidP="00EA3AC8">
      <w:pPr>
        <w:suppressAutoHyphens w:val="0"/>
        <w:ind w:firstLine="0"/>
        <w:jc w:val="center"/>
        <w:rPr>
          <w:rFonts w:eastAsia="Calibri" w:cs="Times New Roman"/>
          <w:color w:val="FF0000"/>
          <w:lang w:eastAsia="en-US"/>
        </w:rPr>
      </w:pPr>
    </w:p>
    <w:p w14:paraId="64712522" w14:textId="77777777" w:rsidR="00EA3AC8" w:rsidRPr="00EA3AC8" w:rsidRDefault="00EA3AC8" w:rsidP="00EA3AC8">
      <w:pPr>
        <w:suppressAutoHyphens w:val="0"/>
        <w:ind w:firstLine="0"/>
        <w:jc w:val="center"/>
        <w:rPr>
          <w:rFonts w:eastAsia="Calibri" w:cs="Times New Roman"/>
          <w:color w:val="FF0000"/>
          <w:lang w:eastAsia="en-US"/>
        </w:rPr>
      </w:pPr>
    </w:p>
    <w:p w14:paraId="64712523" w14:textId="77777777" w:rsidR="00EA3AC8" w:rsidRPr="00EA3AC8" w:rsidRDefault="00EA3AC8" w:rsidP="00EA3AC8">
      <w:pPr>
        <w:suppressAutoHyphens w:val="0"/>
        <w:ind w:firstLine="0"/>
        <w:jc w:val="center"/>
        <w:rPr>
          <w:rFonts w:eastAsia="Calibri" w:cs="Times New Roman"/>
          <w:color w:val="FF0000"/>
          <w:lang w:eastAsia="en-US"/>
        </w:rPr>
      </w:pPr>
    </w:p>
    <w:p w14:paraId="64712524" w14:textId="77777777" w:rsidR="00EA3AC8" w:rsidRPr="00EA3AC8" w:rsidRDefault="00EA3AC8" w:rsidP="00EA3AC8">
      <w:pPr>
        <w:suppressAutoHyphens w:val="0"/>
        <w:ind w:firstLine="0"/>
        <w:jc w:val="center"/>
        <w:rPr>
          <w:rFonts w:eastAsia="Calibri" w:cs="Times New Roman"/>
          <w:color w:val="FF0000"/>
          <w:lang w:eastAsia="en-US"/>
        </w:rPr>
      </w:pPr>
    </w:p>
    <w:p w14:paraId="64712525" w14:textId="77777777" w:rsidR="00EA3AC8" w:rsidRPr="00EA3AC8" w:rsidRDefault="00EA3AC8" w:rsidP="00EA3AC8">
      <w:pPr>
        <w:suppressAutoHyphens w:val="0"/>
        <w:ind w:firstLine="0"/>
        <w:jc w:val="center"/>
        <w:rPr>
          <w:rFonts w:eastAsia="Calibri" w:cs="Times New Roman"/>
          <w:color w:val="FF0000"/>
          <w:lang w:eastAsia="en-US"/>
        </w:rPr>
      </w:pPr>
    </w:p>
    <w:p w14:paraId="64712526" w14:textId="77777777" w:rsidR="00EA3AC8" w:rsidRPr="00EA3AC8" w:rsidRDefault="00EA3AC8" w:rsidP="00EA3AC8">
      <w:pPr>
        <w:suppressAutoHyphens w:val="0"/>
        <w:ind w:firstLine="0"/>
        <w:jc w:val="center"/>
        <w:rPr>
          <w:rFonts w:eastAsia="Calibri" w:cs="Times New Roman"/>
          <w:color w:val="FF0000"/>
          <w:lang w:eastAsia="en-US"/>
        </w:rPr>
      </w:pPr>
    </w:p>
    <w:p w14:paraId="64712527" w14:textId="77777777" w:rsidR="00EA3AC8" w:rsidRPr="00EA3AC8" w:rsidRDefault="00EA3AC8" w:rsidP="00EA3AC8">
      <w:pPr>
        <w:suppressAutoHyphens w:val="0"/>
        <w:ind w:firstLine="0"/>
        <w:jc w:val="center"/>
        <w:rPr>
          <w:rFonts w:eastAsia="Calibri" w:cs="Times New Roman"/>
          <w:color w:val="FF0000"/>
          <w:lang w:eastAsia="en-US"/>
        </w:rPr>
      </w:pPr>
    </w:p>
    <w:p w14:paraId="6471252A" w14:textId="74A3CF99" w:rsidR="00EA3AC8" w:rsidRPr="00EA3AC8" w:rsidRDefault="00BF6992" w:rsidP="00DB76BB">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TCCTitle"/>
            <w:enabled/>
            <w:calcOnExit/>
            <w:textInput>
              <w:default w:val="Graphql:  Uma alternativa para webservices"/>
            </w:textInput>
          </w:ffData>
        </w:fldChar>
      </w:r>
      <w:bookmarkStart w:id="1" w:name="TCCTitle"/>
      <w:r w:rsidRPr="008D1F49">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Graphql:  Uma alternativa para webservices</w:t>
      </w:r>
      <w:r>
        <w:rPr>
          <w:rFonts w:eastAsia="Calibri" w:cs="Times New Roman"/>
          <w:color w:val="auto"/>
          <w:lang w:eastAsia="en-US"/>
        </w:rPr>
        <w:fldChar w:fldCharType="end"/>
      </w:r>
      <w:bookmarkEnd w:id="1"/>
    </w:p>
    <w:p w14:paraId="6471252B" w14:textId="77777777" w:rsidR="00EA3AC8" w:rsidRPr="00EA3AC8" w:rsidRDefault="00EA3AC8" w:rsidP="00EA3AC8">
      <w:pPr>
        <w:suppressAutoHyphens w:val="0"/>
        <w:ind w:firstLine="0"/>
        <w:jc w:val="left"/>
        <w:rPr>
          <w:rFonts w:eastAsia="Calibri" w:cs="Times New Roman"/>
          <w:color w:val="FF0000"/>
          <w:lang w:eastAsia="en-US"/>
        </w:rPr>
      </w:pPr>
    </w:p>
    <w:p w14:paraId="6471252C" w14:textId="77777777" w:rsidR="00EA3AC8" w:rsidRPr="00EA3AC8" w:rsidRDefault="00EA3AC8" w:rsidP="00EA3AC8">
      <w:pPr>
        <w:suppressAutoHyphens w:val="0"/>
        <w:ind w:firstLine="0"/>
        <w:jc w:val="left"/>
        <w:rPr>
          <w:rFonts w:eastAsia="Calibri" w:cs="Times New Roman"/>
          <w:color w:val="FF0000"/>
          <w:lang w:eastAsia="en-US"/>
        </w:rPr>
      </w:pPr>
    </w:p>
    <w:p w14:paraId="6471252D" w14:textId="77777777" w:rsidR="00EA3AC8" w:rsidRPr="00EA3AC8" w:rsidRDefault="00EA3AC8" w:rsidP="00EA3AC8">
      <w:pPr>
        <w:suppressAutoHyphens w:val="0"/>
        <w:ind w:firstLine="0"/>
        <w:jc w:val="left"/>
        <w:rPr>
          <w:rFonts w:eastAsia="Calibri" w:cs="Times New Roman"/>
          <w:color w:val="FF0000"/>
          <w:lang w:eastAsia="en-US"/>
        </w:rPr>
      </w:pPr>
    </w:p>
    <w:p w14:paraId="6471252E" w14:textId="77777777" w:rsidR="00EA3AC8" w:rsidRPr="00EA3AC8" w:rsidRDefault="00EA3AC8" w:rsidP="00EA3AC8">
      <w:pPr>
        <w:suppressAutoHyphens w:val="0"/>
        <w:ind w:firstLine="0"/>
        <w:jc w:val="left"/>
        <w:rPr>
          <w:rFonts w:eastAsia="Calibri" w:cs="Times New Roman"/>
          <w:color w:val="FF0000"/>
          <w:lang w:eastAsia="en-US"/>
        </w:rPr>
      </w:pPr>
    </w:p>
    <w:p w14:paraId="6471252F" w14:textId="77777777" w:rsidR="00EA3AC8" w:rsidRPr="00EA3AC8" w:rsidRDefault="00EA3AC8" w:rsidP="00EA3AC8">
      <w:pPr>
        <w:suppressAutoHyphens w:val="0"/>
        <w:ind w:firstLine="0"/>
        <w:jc w:val="left"/>
        <w:rPr>
          <w:rFonts w:eastAsia="Calibri" w:cs="Times New Roman"/>
          <w:color w:val="FF0000"/>
          <w:lang w:eastAsia="en-US"/>
        </w:rPr>
      </w:pPr>
    </w:p>
    <w:p w14:paraId="64712530" w14:textId="77777777" w:rsidR="00EA3AC8" w:rsidRPr="00EA3AC8" w:rsidRDefault="00EA3AC8" w:rsidP="00EA3AC8">
      <w:pPr>
        <w:suppressAutoHyphens w:val="0"/>
        <w:ind w:firstLine="0"/>
        <w:jc w:val="left"/>
        <w:rPr>
          <w:rFonts w:eastAsia="Calibri" w:cs="Times New Roman"/>
          <w:color w:val="FF0000"/>
          <w:lang w:eastAsia="en-US"/>
        </w:rPr>
      </w:pPr>
    </w:p>
    <w:p w14:paraId="64712531" w14:textId="77777777" w:rsidR="00EA3AC8" w:rsidRPr="00EA3AC8" w:rsidRDefault="00EA3AC8" w:rsidP="00EA3AC8">
      <w:pPr>
        <w:suppressAutoHyphens w:val="0"/>
        <w:ind w:firstLine="0"/>
        <w:jc w:val="left"/>
        <w:rPr>
          <w:rFonts w:eastAsia="Calibri" w:cs="Times New Roman"/>
          <w:color w:val="FF0000"/>
          <w:lang w:eastAsia="en-US"/>
        </w:rPr>
      </w:pPr>
    </w:p>
    <w:p w14:paraId="64712532" w14:textId="77777777" w:rsidR="00EA3AC8" w:rsidRPr="00EA3AC8" w:rsidRDefault="00EA3AC8" w:rsidP="00EA3AC8">
      <w:pPr>
        <w:suppressAutoHyphens w:val="0"/>
        <w:ind w:firstLine="0"/>
        <w:jc w:val="left"/>
        <w:rPr>
          <w:rFonts w:eastAsia="Calibri" w:cs="Times New Roman"/>
          <w:color w:val="FF0000"/>
          <w:lang w:eastAsia="en-US"/>
        </w:rPr>
      </w:pPr>
    </w:p>
    <w:p w14:paraId="64712533" w14:textId="77777777" w:rsidR="00EA3AC8" w:rsidRPr="00EA3AC8" w:rsidRDefault="00EA3AC8" w:rsidP="00EA3AC8">
      <w:pPr>
        <w:suppressAutoHyphens w:val="0"/>
        <w:ind w:firstLine="0"/>
        <w:jc w:val="left"/>
        <w:rPr>
          <w:rFonts w:eastAsia="Calibri" w:cs="Times New Roman"/>
          <w:color w:val="FF0000"/>
          <w:lang w:eastAsia="en-US"/>
        </w:rPr>
      </w:pPr>
    </w:p>
    <w:p w14:paraId="64712534" w14:textId="77777777" w:rsidR="00EA3AC8" w:rsidRPr="00EA3AC8" w:rsidRDefault="00EA3AC8" w:rsidP="00EA3AC8">
      <w:pPr>
        <w:suppressAutoHyphens w:val="0"/>
        <w:ind w:firstLine="0"/>
        <w:jc w:val="left"/>
        <w:rPr>
          <w:rFonts w:eastAsia="Calibri" w:cs="Times New Roman"/>
          <w:color w:val="FF0000"/>
          <w:lang w:eastAsia="en-US"/>
        </w:rPr>
      </w:pPr>
    </w:p>
    <w:p w14:paraId="64712535" w14:textId="77777777" w:rsidR="00EA3AC8" w:rsidRPr="00EA3AC8" w:rsidRDefault="00EA3AC8" w:rsidP="00EA3AC8">
      <w:pPr>
        <w:suppressAutoHyphens w:val="0"/>
        <w:ind w:firstLine="0"/>
        <w:jc w:val="left"/>
        <w:rPr>
          <w:rFonts w:eastAsia="Calibri" w:cs="Times New Roman"/>
          <w:color w:val="FF0000"/>
          <w:lang w:eastAsia="en-US"/>
        </w:rPr>
      </w:pPr>
    </w:p>
    <w:p w14:paraId="64712536" w14:textId="6E0B5948" w:rsidR="00EA3AC8" w:rsidRPr="00EA3AC8" w:rsidRDefault="00915690" w:rsidP="00EA3AC8">
      <w:pPr>
        <w:suppressAutoHyphens w:val="0"/>
        <w:ind w:firstLine="0"/>
        <w:jc w:val="center"/>
        <w:rPr>
          <w:rFonts w:eastAsia="Calibri" w:cs="Times New Roman"/>
          <w:color w:val="FF0000"/>
          <w:lang w:eastAsia="en-US"/>
        </w:rPr>
      </w:pPr>
      <w:r>
        <w:rPr>
          <w:rFonts w:eastAsia="Calibri" w:cs="Times New Roman"/>
          <w:color w:val="auto"/>
          <w:lang w:eastAsia="en-US"/>
        </w:rPr>
        <w:fldChar w:fldCharType="begin">
          <w:ffData>
            <w:name w:val="CityName"/>
            <w:enabled/>
            <w:calcOnExit/>
            <w:textInput>
              <w:default w:val="Anápolis"/>
              <w:format w:val="1ª letra de cada pal. em maiúsc."/>
            </w:textInput>
          </w:ffData>
        </w:fldChar>
      </w:r>
      <w:bookmarkStart w:id="2" w:name="CityName"/>
      <w:r>
        <w:rPr>
          <w:rFonts w:eastAsia="Calibri" w:cs="Times New Roman"/>
          <w:color w:val="auto"/>
          <w:lang w:eastAsia="en-US"/>
        </w:rPr>
        <w:instrText xml:space="preserve"> FORMTEXT </w:instrText>
      </w:r>
      <w:r>
        <w:rPr>
          <w:rFonts w:eastAsia="Calibri" w:cs="Times New Roman"/>
          <w:color w:val="auto"/>
          <w:lang w:eastAsia="en-US"/>
        </w:rPr>
      </w:r>
      <w:r>
        <w:rPr>
          <w:rFonts w:eastAsia="Calibri" w:cs="Times New Roman"/>
          <w:color w:val="auto"/>
          <w:lang w:eastAsia="en-US"/>
        </w:rPr>
        <w:fldChar w:fldCharType="separate"/>
      </w:r>
      <w:r>
        <w:rPr>
          <w:rFonts w:eastAsia="Calibri" w:cs="Times New Roman"/>
          <w:noProof/>
          <w:color w:val="auto"/>
          <w:lang w:eastAsia="en-US"/>
        </w:rPr>
        <w:t>Anápolis</w:t>
      </w:r>
      <w:r>
        <w:rPr>
          <w:rFonts w:eastAsia="Calibri" w:cs="Times New Roman"/>
          <w:color w:val="auto"/>
          <w:lang w:eastAsia="en-US"/>
        </w:rPr>
        <w:fldChar w:fldCharType="end"/>
      </w:r>
      <w:bookmarkEnd w:id="2"/>
      <w:r w:rsidR="00EA3AC8" w:rsidRPr="000A4EEF">
        <w:rPr>
          <w:rFonts w:eastAsia="Calibri" w:cs="Times New Roman"/>
          <w:color w:val="auto"/>
          <w:lang w:eastAsia="en-US"/>
        </w:rPr>
        <w:br/>
      </w:r>
      <w:r w:rsidR="004B2267">
        <w:rPr>
          <w:rFonts w:eastAsia="Calibri" w:cs="Times New Roman"/>
          <w:color w:val="auto"/>
          <w:lang w:eastAsia="en-US"/>
        </w:rPr>
        <w:fldChar w:fldCharType="begin">
          <w:ffData>
            <w:name w:val="CurrentDate"/>
            <w:enabled w:val="0"/>
            <w:calcOnExit/>
            <w:textInput>
              <w:type w:val="currentDate"/>
              <w:format w:val="MMMM, YYYY"/>
            </w:textInput>
          </w:ffData>
        </w:fldChar>
      </w:r>
      <w:bookmarkStart w:id="3" w:name="CurrentDate"/>
      <w:r w:rsidR="004B2267" w:rsidRPr="004B2267">
        <w:rPr>
          <w:rFonts w:eastAsia="Calibri" w:cs="Times New Roman"/>
          <w:color w:val="auto"/>
          <w:lang w:eastAsia="en-US"/>
        </w:rPr>
        <w:instrText xml:space="preserve"> FORMTEXT </w:instrText>
      </w:r>
      <w:r w:rsidR="004B2267" w:rsidRPr="004B2267">
        <w:rPr>
          <w:rFonts w:eastAsia="Calibri" w:cs="Times New Roman"/>
          <w:color w:val="auto"/>
          <w:lang w:eastAsia="en-US"/>
        </w:rPr>
        <w:fldChar w:fldCharType="begin"/>
      </w:r>
      <w:r w:rsidR="004B2267" w:rsidRPr="004B2267">
        <w:rPr>
          <w:rFonts w:eastAsia="Calibri" w:cs="Times New Roman"/>
          <w:color w:val="auto"/>
          <w:lang w:eastAsia="en-US"/>
        </w:rPr>
        <w:instrText xml:space="preserve"> TIME \@ "MMMM, YYYY" </w:instrText>
      </w:r>
      <w:r w:rsidR="004B2267" w:rsidRPr="004B2267">
        <w:rPr>
          <w:rFonts w:eastAsia="Calibri" w:cs="Times New Roman"/>
          <w:color w:val="auto"/>
          <w:lang w:eastAsia="en-US"/>
        </w:rPr>
        <w:fldChar w:fldCharType="separate"/>
      </w:r>
      <w:r w:rsidR="001455FF">
        <w:rPr>
          <w:rFonts w:eastAsia="Calibri" w:cs="Times New Roman"/>
          <w:noProof/>
          <w:color w:val="auto"/>
          <w:lang w:eastAsia="en-US"/>
        </w:rPr>
        <w:instrText>maio, 2019</w:instrText>
      </w:r>
      <w:r w:rsidR="004B2267" w:rsidRPr="004B2267">
        <w:rPr>
          <w:rFonts w:eastAsia="Calibri" w:cs="Times New Roman"/>
          <w:color w:val="auto"/>
          <w:lang w:eastAsia="en-US"/>
        </w:rPr>
        <w:fldChar w:fldCharType="end"/>
      </w:r>
      <w:r w:rsidR="004B2267">
        <w:rPr>
          <w:rFonts w:eastAsia="Calibri" w:cs="Times New Roman"/>
          <w:color w:val="auto"/>
          <w:lang w:eastAsia="en-US"/>
        </w:rPr>
      </w:r>
      <w:r w:rsidR="004B2267">
        <w:rPr>
          <w:rFonts w:eastAsia="Calibri" w:cs="Times New Roman"/>
          <w:color w:val="auto"/>
          <w:lang w:eastAsia="en-US"/>
        </w:rPr>
        <w:fldChar w:fldCharType="separate"/>
      </w:r>
      <w:r w:rsidR="004B2267">
        <w:rPr>
          <w:rFonts w:eastAsia="Calibri" w:cs="Times New Roman"/>
          <w:noProof/>
          <w:color w:val="auto"/>
          <w:lang w:eastAsia="en-US"/>
        </w:rPr>
        <w:t>Maio, 2019</w:t>
      </w:r>
      <w:r w:rsidR="004B2267">
        <w:rPr>
          <w:rFonts w:eastAsia="Calibri" w:cs="Times New Roman"/>
          <w:color w:val="auto"/>
          <w:lang w:eastAsia="en-US"/>
        </w:rPr>
        <w:fldChar w:fldCharType="end"/>
      </w:r>
      <w:bookmarkEnd w:id="3"/>
      <w:r w:rsidR="00EA3AC8" w:rsidRPr="00EA3AC8">
        <w:rPr>
          <w:rFonts w:eastAsia="Calibri" w:cs="Times New Roman"/>
          <w:color w:val="FF0000"/>
          <w:lang w:eastAsia="en-US"/>
        </w:rPr>
        <w:br w:type="page"/>
      </w:r>
    </w:p>
    <w:p w14:paraId="64712537"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lastRenderedPageBreak/>
        <w:t>UNIVERSIDADE ESTADUAL DE GOIÁS</w:t>
      </w:r>
    </w:p>
    <w:p w14:paraId="64712538"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color w:val="auto"/>
          <w:lang w:eastAsia="en-US"/>
        </w:rPr>
        <w:t xml:space="preserve">CÂMPUS ANÁPOLIS DE CIÊNCIAS EXATAS E TECNOLÓGICAS HENRIQUE SANTILLO </w:t>
      </w:r>
    </w:p>
    <w:p w14:paraId="64712539" w14:textId="77777777" w:rsidR="00EA3AC8" w:rsidRPr="00EA3AC8" w:rsidRDefault="00EA3AC8" w:rsidP="00EA3AC8">
      <w:pPr>
        <w:suppressAutoHyphens w:val="0"/>
        <w:ind w:firstLine="0"/>
        <w:jc w:val="center"/>
        <w:rPr>
          <w:rFonts w:eastAsia="Calibri" w:cs="Times New Roman"/>
          <w:color w:val="auto"/>
          <w:lang w:eastAsia="en-US"/>
        </w:rPr>
      </w:pPr>
      <w:r w:rsidRPr="00EA3AC8">
        <w:rPr>
          <w:rFonts w:eastAsia="Calibri" w:cs="Times New Roman"/>
          <w:lang w:eastAsia="en-US"/>
        </w:rPr>
        <w:t>BACHARELADO EM SISTEMAS DE INFORMAÇÃO</w:t>
      </w:r>
    </w:p>
    <w:p w14:paraId="6471253A" w14:textId="77777777" w:rsidR="00EA3AC8" w:rsidRPr="00EA3AC8" w:rsidRDefault="00EA3AC8" w:rsidP="00EA3AC8">
      <w:pPr>
        <w:suppressAutoHyphens w:val="0"/>
        <w:ind w:firstLine="0"/>
        <w:jc w:val="center"/>
        <w:rPr>
          <w:rFonts w:eastAsia="Calibri" w:cs="Times New Roman"/>
          <w:color w:val="auto"/>
          <w:lang w:eastAsia="en-US"/>
        </w:rPr>
      </w:pPr>
    </w:p>
    <w:p w14:paraId="6471253B" w14:textId="77777777" w:rsidR="00EA3AC8" w:rsidRPr="00EA3AC8" w:rsidRDefault="00EA3AC8" w:rsidP="00EA3AC8">
      <w:pPr>
        <w:suppressAutoHyphens w:val="0"/>
        <w:ind w:firstLine="0"/>
        <w:jc w:val="center"/>
        <w:rPr>
          <w:rFonts w:eastAsia="Calibri" w:cs="Times New Roman"/>
          <w:color w:val="auto"/>
          <w:lang w:eastAsia="en-US"/>
        </w:rPr>
      </w:pPr>
    </w:p>
    <w:p w14:paraId="6471253C" w14:textId="77777777" w:rsidR="00EA3AC8" w:rsidRPr="00EA3AC8" w:rsidRDefault="00EA3AC8" w:rsidP="00EA3AC8">
      <w:pPr>
        <w:suppressAutoHyphens w:val="0"/>
        <w:ind w:firstLine="0"/>
        <w:jc w:val="center"/>
        <w:rPr>
          <w:rFonts w:eastAsia="Calibri" w:cs="Times New Roman"/>
          <w:color w:val="auto"/>
          <w:lang w:eastAsia="en-US"/>
        </w:rPr>
      </w:pPr>
    </w:p>
    <w:p w14:paraId="6471253D" w14:textId="7959D861" w:rsidR="00EA3AC8" w:rsidRPr="00EA3AC8" w:rsidRDefault="00573886" w:rsidP="00EA3AC8">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MyName </w:instrText>
      </w:r>
      <w:r>
        <w:rPr>
          <w:rFonts w:eastAsia="Calibri" w:cs="Times New Roman"/>
          <w:color w:val="auto"/>
          <w:lang w:eastAsia="en-US"/>
        </w:rPr>
        <w:fldChar w:fldCharType="separate"/>
      </w:r>
      <w:r>
        <w:rPr>
          <w:rFonts w:eastAsia="Calibri" w:cs="Times New Roman"/>
          <w:caps/>
          <w:noProof/>
          <w:color w:val="auto"/>
          <w:lang w:eastAsia="en-US"/>
        </w:rPr>
        <w:t>LEONARDO RIBEIRO</w:t>
      </w:r>
      <w:r>
        <w:rPr>
          <w:rFonts w:eastAsia="Calibri" w:cs="Times New Roman"/>
          <w:color w:val="auto"/>
          <w:lang w:eastAsia="en-US"/>
        </w:rPr>
        <w:fldChar w:fldCharType="end"/>
      </w:r>
    </w:p>
    <w:p w14:paraId="6471253F" w14:textId="43C2CA4C" w:rsidR="00EA3AC8" w:rsidRDefault="00EA3AC8" w:rsidP="00EA3AC8">
      <w:pPr>
        <w:suppressAutoHyphens w:val="0"/>
        <w:ind w:firstLine="0"/>
        <w:jc w:val="center"/>
        <w:rPr>
          <w:rFonts w:eastAsia="Calibri" w:cs="Times New Roman"/>
          <w:caps/>
          <w:color w:val="auto"/>
          <w:lang w:eastAsia="en-US"/>
        </w:rPr>
      </w:pPr>
    </w:p>
    <w:p w14:paraId="22D79CE7" w14:textId="77777777" w:rsidR="00573886" w:rsidRPr="00EA3AC8" w:rsidRDefault="00573886" w:rsidP="00EA3AC8">
      <w:pPr>
        <w:suppressAutoHyphens w:val="0"/>
        <w:ind w:firstLine="0"/>
        <w:jc w:val="center"/>
        <w:rPr>
          <w:rFonts w:eastAsia="Calibri" w:cs="Times New Roman"/>
          <w:color w:val="FF0000"/>
          <w:lang w:eastAsia="en-US"/>
        </w:rPr>
      </w:pPr>
    </w:p>
    <w:p w14:paraId="4E646647" w14:textId="5F9DCDC3" w:rsidR="005031A5" w:rsidRPr="005031A5" w:rsidRDefault="00A46DFA" w:rsidP="005031A5">
      <w:pPr>
        <w:suppressAutoHyphens w:val="0"/>
        <w:ind w:firstLine="0"/>
        <w:jc w:val="center"/>
        <w:rPr>
          <w:rFonts w:eastAsia="Calibri" w:cs="Times New Roman"/>
          <w:color w:val="auto"/>
          <w:lang w:eastAsia="en-US"/>
        </w:rPr>
      </w:pPr>
      <w:r>
        <w:rPr>
          <w:rFonts w:eastAsia="Calibri" w:cs="Times New Roman"/>
          <w:color w:val="auto"/>
          <w:lang w:eastAsia="en-US"/>
        </w:rPr>
        <w:fldChar w:fldCharType="begin"/>
      </w:r>
      <w:r>
        <w:rPr>
          <w:rFonts w:eastAsia="Calibri" w:cs="Times New Roman"/>
          <w:color w:val="auto"/>
          <w:lang w:eastAsia="en-US"/>
        </w:rPr>
        <w:instrText xml:space="preserve"> REF TCCTitle \h </w:instrText>
      </w:r>
      <w:r>
        <w:rPr>
          <w:rFonts w:eastAsia="Calibri" w:cs="Times New Roman"/>
          <w:color w:val="auto"/>
          <w:lang w:eastAsia="en-US"/>
        </w:rPr>
      </w:r>
      <w:r>
        <w:rPr>
          <w:rFonts w:eastAsia="Calibri" w:cs="Times New Roman"/>
          <w:color w:val="auto"/>
          <w:lang w:eastAsia="en-US"/>
        </w:rPr>
        <w:fldChar w:fldCharType="separate"/>
      </w:r>
      <w:r w:rsidR="008D1F49">
        <w:rPr>
          <w:rFonts w:eastAsia="Calibri" w:cs="Times New Roman"/>
          <w:noProof/>
          <w:color w:val="auto"/>
          <w:lang w:eastAsia="en-US"/>
        </w:rPr>
        <w:t>Graphql:  Uma alternativa para webservices</w:t>
      </w:r>
      <w:r>
        <w:rPr>
          <w:rFonts w:eastAsia="Calibri" w:cs="Times New Roman"/>
          <w:color w:val="auto"/>
          <w:lang w:eastAsia="en-US"/>
        </w:rPr>
        <w:fldChar w:fldCharType="end"/>
      </w:r>
    </w:p>
    <w:p w14:paraId="64712544" w14:textId="77777777" w:rsidR="00EA3AC8" w:rsidRPr="00EA3AC8" w:rsidRDefault="00EA3AC8" w:rsidP="00EA3AC8">
      <w:pPr>
        <w:suppressAutoHyphens w:val="0"/>
        <w:jc w:val="center"/>
        <w:rPr>
          <w:rFonts w:eastAsia="Calibri" w:cs="Times New Roman"/>
          <w:color w:val="FF0000"/>
          <w:lang w:eastAsia="en-US"/>
        </w:rPr>
      </w:pPr>
    </w:p>
    <w:p w14:paraId="64712545" w14:textId="77777777" w:rsidR="00EA3AC8" w:rsidRPr="00EA3AC8" w:rsidRDefault="00EA3AC8" w:rsidP="00EA3AC8">
      <w:pPr>
        <w:suppressAutoHyphens w:val="0"/>
        <w:jc w:val="center"/>
        <w:rPr>
          <w:rFonts w:eastAsia="Calibri" w:cs="Times New Roman"/>
          <w:color w:val="FF0000"/>
          <w:lang w:eastAsia="en-US"/>
        </w:rPr>
      </w:pPr>
    </w:p>
    <w:p w14:paraId="64712546" w14:textId="076B3D71" w:rsidR="00BC1D9B" w:rsidRPr="00492DB7" w:rsidRDefault="009A19D9" w:rsidP="00BC1D9B">
      <w:pPr>
        <w:ind w:firstLine="0"/>
        <w:rPr>
          <w:color w:val="FF0000"/>
        </w:rPr>
      </w:pPr>
      <w:r w:rsidRPr="009A19D9">
        <w:rPr>
          <w:color w:val="auto"/>
        </w:rPr>
        <w:fldChar w:fldCharType="begin">
          <w:ffData>
            <w:name w:val="ProjetoOuTrabalho"/>
            <w:enabled/>
            <w:calcOnExit/>
            <w:textInput>
              <w:default w:val="Projeto de TC"/>
            </w:textInput>
          </w:ffData>
        </w:fldChar>
      </w:r>
      <w:bookmarkStart w:id="4" w:name="ProjetoOuTrabalho"/>
      <w:r w:rsidRPr="009A19D9">
        <w:rPr>
          <w:color w:val="auto"/>
        </w:rPr>
        <w:instrText xml:space="preserve"> FORMTEXT </w:instrText>
      </w:r>
      <w:r w:rsidRPr="009A19D9">
        <w:rPr>
          <w:color w:val="auto"/>
        </w:rPr>
      </w:r>
      <w:r w:rsidRPr="009A19D9">
        <w:rPr>
          <w:color w:val="auto"/>
        </w:rPr>
        <w:fldChar w:fldCharType="separate"/>
      </w:r>
      <w:r w:rsidRPr="009A19D9">
        <w:rPr>
          <w:noProof/>
          <w:color w:val="auto"/>
        </w:rPr>
        <w:t>Projeto de TC</w:t>
      </w:r>
      <w:r w:rsidRPr="009A19D9">
        <w:rPr>
          <w:color w:val="auto"/>
        </w:rPr>
        <w:fldChar w:fldCharType="end"/>
      </w:r>
      <w:bookmarkEnd w:id="4"/>
      <w:r w:rsidRPr="009A19D9">
        <w:rPr>
          <w:color w:val="auto"/>
        </w:rPr>
        <w:t xml:space="preserve"> </w:t>
      </w:r>
      <w:r w:rsidR="00BC1D9B" w:rsidRPr="00492DB7">
        <w:t xml:space="preserve">apresentado ao Departamento de Sistemas de Informação </w:t>
      </w:r>
      <w:r w:rsidR="00BC1D9B">
        <w:t xml:space="preserve">Câmpus Anápolis de Ciências Exatas e Tecnológicas Henrique Santillo </w:t>
      </w:r>
      <w:r w:rsidR="00BC1D9B" w:rsidRPr="00492DB7">
        <w:t>da Universidade Estadual de Goiás,</w:t>
      </w:r>
      <w:r>
        <w:t xml:space="preserve"> </w:t>
      </w:r>
      <w:r>
        <w:fldChar w:fldCharType="begin">
          <w:ffData>
            <w:name w:val="TextTC1"/>
            <w:enabled/>
            <w:calcOnExit/>
            <w:textInput>
              <w:default w:val="para obtenção da nota da primeira VA"/>
            </w:textInput>
          </w:ffData>
        </w:fldChar>
      </w:r>
      <w:bookmarkStart w:id="5" w:name="TextTC1"/>
      <w:r>
        <w:instrText xml:space="preserve"> FORMTEXT </w:instrText>
      </w:r>
      <w:r>
        <w:fldChar w:fldCharType="separate"/>
      </w:r>
      <w:r>
        <w:rPr>
          <w:noProof/>
        </w:rPr>
        <w:t>para obtenção da nota da primeira VA</w:t>
      </w:r>
      <w:r>
        <w:fldChar w:fldCharType="end"/>
      </w:r>
      <w:bookmarkEnd w:id="5"/>
      <w:r w:rsidR="00BC1D9B" w:rsidRPr="0046090A">
        <w:rPr>
          <w:color w:val="auto"/>
        </w:rPr>
        <w:t>.</w:t>
      </w:r>
    </w:p>
    <w:p w14:paraId="64712547" w14:textId="77777777" w:rsidR="00EA3AC8" w:rsidRPr="00EA3AC8" w:rsidRDefault="00EA3AC8" w:rsidP="00EA3AC8">
      <w:pPr>
        <w:suppressAutoHyphens w:val="0"/>
        <w:ind w:firstLine="0"/>
        <w:rPr>
          <w:rFonts w:eastAsia="Calibri" w:cs="Times New Roman"/>
          <w:color w:val="FF0000"/>
          <w:lang w:eastAsia="en-US"/>
        </w:rPr>
      </w:pPr>
    </w:p>
    <w:p w14:paraId="64712548" w14:textId="77777777" w:rsidR="00EA3AC8" w:rsidRPr="00EA3AC8" w:rsidRDefault="00EA3AC8" w:rsidP="00EA3AC8">
      <w:pPr>
        <w:suppressAutoHyphens w:val="0"/>
        <w:rPr>
          <w:rFonts w:eastAsia="Calibri" w:cs="Times New Roman"/>
          <w:color w:val="auto"/>
          <w:lang w:eastAsia="en-US"/>
        </w:rPr>
      </w:pPr>
    </w:p>
    <w:p w14:paraId="64712549" w14:textId="77777777" w:rsidR="00EA3AC8" w:rsidRPr="00EA3AC8" w:rsidRDefault="00EA3AC8" w:rsidP="00EA3AC8">
      <w:pPr>
        <w:suppressAutoHyphens w:val="0"/>
        <w:rPr>
          <w:rFonts w:eastAsia="Calibri" w:cs="Times New Roman"/>
          <w:color w:val="auto"/>
          <w:lang w:eastAsia="en-US"/>
        </w:rPr>
      </w:pPr>
    </w:p>
    <w:p w14:paraId="6471254A" w14:textId="77777777" w:rsidR="00EA3AC8" w:rsidRPr="00EA3AC8" w:rsidRDefault="00EA3AC8" w:rsidP="00EA3AC8">
      <w:pPr>
        <w:suppressAutoHyphens w:val="0"/>
        <w:rPr>
          <w:rFonts w:eastAsia="Calibri" w:cs="Times New Roman"/>
          <w:color w:val="auto"/>
          <w:lang w:eastAsia="en-US"/>
        </w:rPr>
      </w:pPr>
    </w:p>
    <w:p w14:paraId="6471254B" w14:textId="319C9FC4" w:rsidR="00EA3AC8" w:rsidRPr="00EA3AC8" w:rsidRDefault="00EA3AC8" w:rsidP="00EA3AC8">
      <w:pPr>
        <w:suppressAutoHyphens w:val="0"/>
        <w:ind w:firstLine="0"/>
        <w:jc w:val="left"/>
        <w:rPr>
          <w:rFonts w:eastAsia="Calibri" w:cs="Times New Roman"/>
          <w:color w:val="auto"/>
          <w:lang w:eastAsia="en-US"/>
        </w:rPr>
      </w:pPr>
      <w:r w:rsidRPr="00EA3AC8">
        <w:rPr>
          <w:rFonts w:eastAsia="Calibri" w:cs="Times New Roman"/>
          <w:color w:val="auto"/>
          <w:lang w:eastAsia="en-US"/>
        </w:rPr>
        <w:t xml:space="preserve">Orientador: Prof.  </w:t>
      </w:r>
      <w:r w:rsidR="008D1F49">
        <w:rPr>
          <w:rFonts w:eastAsia="Calibri" w:cs="Times New Roman"/>
          <w:color w:val="auto"/>
          <w:lang w:eastAsia="en-US"/>
        </w:rPr>
        <w:fldChar w:fldCharType="begin">
          <w:ffData>
            <w:name w:val="Orientador"/>
            <w:enabled/>
            <w:calcOnExit/>
            <w:textInput>
              <w:default w:val="Me. Ronaldo de Castro Del-Fiaco"/>
            </w:textInput>
          </w:ffData>
        </w:fldChar>
      </w:r>
      <w:bookmarkStart w:id="6" w:name="Orientador"/>
      <w:r w:rsidR="008D1F49" w:rsidRPr="008D1F49">
        <w:rPr>
          <w:rFonts w:eastAsia="Calibri" w:cs="Times New Roman"/>
          <w:color w:val="auto"/>
          <w:lang w:eastAsia="en-US"/>
        </w:rPr>
        <w:instrText xml:space="preserve"> FORMTEXT </w:instrText>
      </w:r>
      <w:r w:rsidR="008D1F49">
        <w:rPr>
          <w:rFonts w:eastAsia="Calibri" w:cs="Times New Roman"/>
          <w:color w:val="auto"/>
          <w:lang w:eastAsia="en-US"/>
        </w:rPr>
      </w:r>
      <w:r w:rsidR="008D1F49">
        <w:rPr>
          <w:rFonts w:eastAsia="Calibri" w:cs="Times New Roman"/>
          <w:color w:val="auto"/>
          <w:lang w:eastAsia="en-US"/>
        </w:rPr>
        <w:fldChar w:fldCharType="separate"/>
      </w:r>
      <w:r w:rsidR="008D1F49">
        <w:rPr>
          <w:rFonts w:eastAsia="Calibri" w:cs="Times New Roman"/>
          <w:noProof/>
          <w:color w:val="auto"/>
          <w:lang w:eastAsia="en-US"/>
        </w:rPr>
        <w:t>Me. Ronaldo de Castro Del-Fiaco</w:t>
      </w:r>
      <w:r w:rsidR="008D1F49">
        <w:rPr>
          <w:rFonts w:eastAsia="Calibri" w:cs="Times New Roman"/>
          <w:color w:val="auto"/>
          <w:lang w:eastAsia="en-US"/>
        </w:rPr>
        <w:fldChar w:fldCharType="end"/>
      </w:r>
      <w:bookmarkEnd w:id="6"/>
    </w:p>
    <w:p w14:paraId="6471254C" w14:textId="77777777" w:rsidR="00EA3AC8" w:rsidRPr="00EA3AC8" w:rsidRDefault="00EA3AC8" w:rsidP="00EA3AC8">
      <w:pPr>
        <w:suppressAutoHyphens w:val="0"/>
        <w:jc w:val="center"/>
        <w:rPr>
          <w:rFonts w:eastAsia="Calibri" w:cs="Times New Roman"/>
          <w:color w:val="FF6600"/>
          <w:lang w:eastAsia="en-US"/>
        </w:rPr>
      </w:pPr>
    </w:p>
    <w:p w14:paraId="6471254D" w14:textId="77777777" w:rsidR="00EA3AC8" w:rsidRPr="00EA3AC8" w:rsidRDefault="00EA3AC8" w:rsidP="00EA3AC8">
      <w:pPr>
        <w:suppressAutoHyphens w:val="0"/>
        <w:jc w:val="center"/>
        <w:rPr>
          <w:rFonts w:eastAsia="Calibri" w:cs="Times New Roman"/>
          <w:color w:val="FF6600"/>
          <w:lang w:eastAsia="en-US"/>
        </w:rPr>
      </w:pPr>
    </w:p>
    <w:p w14:paraId="6471254E" w14:textId="77777777" w:rsidR="00EA3AC8" w:rsidRPr="00EA3AC8" w:rsidRDefault="00EA3AC8" w:rsidP="00EA3AC8">
      <w:pPr>
        <w:suppressAutoHyphens w:val="0"/>
        <w:jc w:val="center"/>
        <w:rPr>
          <w:rFonts w:eastAsia="Calibri" w:cs="Times New Roman"/>
          <w:color w:val="FF6600"/>
          <w:lang w:eastAsia="en-US"/>
        </w:rPr>
      </w:pPr>
    </w:p>
    <w:p w14:paraId="6471254F" w14:textId="77777777" w:rsidR="00EA3AC8" w:rsidRPr="00EA3AC8" w:rsidRDefault="00EA3AC8" w:rsidP="00EA3AC8">
      <w:pPr>
        <w:suppressAutoHyphens w:val="0"/>
        <w:jc w:val="center"/>
        <w:rPr>
          <w:rFonts w:eastAsia="Calibri" w:cs="Times New Roman"/>
          <w:color w:val="FF6600"/>
          <w:lang w:eastAsia="en-US"/>
        </w:rPr>
      </w:pPr>
    </w:p>
    <w:p w14:paraId="0A206753" w14:textId="1828917A" w:rsidR="00DB5427" w:rsidRDefault="00DB5427" w:rsidP="007E5E5F">
      <w:pPr>
        <w:suppressAutoHyphens w:val="0"/>
        <w:ind w:firstLine="0"/>
        <w:rPr>
          <w:rFonts w:eastAsia="Calibri" w:cs="Times New Roman"/>
          <w:color w:val="FF6600"/>
          <w:lang w:eastAsia="en-US"/>
        </w:rPr>
      </w:pPr>
    </w:p>
    <w:p w14:paraId="6761C33E" w14:textId="2C8C1E21" w:rsidR="00DB5427" w:rsidRDefault="00DB5427" w:rsidP="00EA3AC8">
      <w:pPr>
        <w:suppressAutoHyphens w:val="0"/>
        <w:jc w:val="center"/>
        <w:rPr>
          <w:rFonts w:eastAsia="Calibri" w:cs="Times New Roman"/>
          <w:color w:val="FF6600"/>
          <w:lang w:eastAsia="en-US"/>
        </w:rPr>
      </w:pPr>
    </w:p>
    <w:p w14:paraId="166CB474" w14:textId="77777777" w:rsidR="00DB5427" w:rsidRPr="00EA3AC8" w:rsidRDefault="00DB5427" w:rsidP="00EA3AC8">
      <w:pPr>
        <w:suppressAutoHyphens w:val="0"/>
        <w:jc w:val="center"/>
        <w:rPr>
          <w:rFonts w:eastAsia="Calibri" w:cs="Times New Roman"/>
          <w:color w:val="FF6600"/>
          <w:lang w:eastAsia="en-US"/>
        </w:rPr>
      </w:pPr>
    </w:p>
    <w:p w14:paraId="64712555" w14:textId="3DB76E65" w:rsidR="00BC1D9B" w:rsidRDefault="00EE3FC6"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CityName </w:instrText>
      </w:r>
      <w:r>
        <w:rPr>
          <w:rFonts w:eastAsia="Calibri" w:cs="Times New Roman"/>
          <w:color w:val="FF0000"/>
          <w:lang w:eastAsia="en-US"/>
        </w:rPr>
        <w:fldChar w:fldCharType="separate"/>
      </w:r>
      <w:r>
        <w:rPr>
          <w:rFonts w:eastAsia="Calibri" w:cs="Times New Roman"/>
          <w:noProof/>
          <w:color w:val="auto"/>
          <w:lang w:eastAsia="en-US"/>
        </w:rPr>
        <w:t>Anápolis</w:t>
      </w:r>
      <w:r>
        <w:rPr>
          <w:rFonts w:eastAsia="Calibri" w:cs="Times New Roman"/>
          <w:color w:val="FF0000"/>
          <w:lang w:eastAsia="en-US"/>
        </w:rPr>
        <w:fldChar w:fldCharType="end"/>
      </w:r>
    </w:p>
    <w:p w14:paraId="4112F53A" w14:textId="252CF085" w:rsidR="00EE3FC6" w:rsidRDefault="00DB5427" w:rsidP="00BC1D9B">
      <w:pPr>
        <w:suppressAutoHyphens w:val="0"/>
        <w:ind w:firstLine="0"/>
        <w:jc w:val="center"/>
        <w:rPr>
          <w:rFonts w:eastAsia="Calibri" w:cs="Times New Roman"/>
          <w:color w:val="FF0000"/>
          <w:lang w:eastAsia="en-US"/>
        </w:rPr>
      </w:pPr>
      <w:r>
        <w:rPr>
          <w:rFonts w:eastAsia="Calibri" w:cs="Times New Roman"/>
          <w:color w:val="FF0000"/>
          <w:lang w:eastAsia="en-US"/>
        </w:rPr>
        <w:fldChar w:fldCharType="begin"/>
      </w:r>
      <w:r>
        <w:rPr>
          <w:rFonts w:eastAsia="Calibri" w:cs="Times New Roman"/>
          <w:color w:val="FF0000"/>
          <w:lang w:eastAsia="en-US"/>
        </w:rPr>
        <w:instrText xml:space="preserve"> REF CurrentDate </w:instrText>
      </w:r>
      <w:r>
        <w:rPr>
          <w:rFonts w:eastAsia="Calibri" w:cs="Times New Roman"/>
          <w:color w:val="FF0000"/>
          <w:lang w:eastAsia="en-US"/>
        </w:rPr>
        <w:fldChar w:fldCharType="separate"/>
      </w:r>
      <w:r w:rsidR="008D1F49">
        <w:rPr>
          <w:rFonts w:eastAsia="Calibri" w:cs="Times New Roman"/>
          <w:noProof/>
          <w:color w:val="auto"/>
          <w:lang w:eastAsia="en-US"/>
        </w:rPr>
        <w:t>Maio, 2019</w:t>
      </w:r>
      <w:r>
        <w:rPr>
          <w:rFonts w:eastAsia="Calibri" w:cs="Times New Roman"/>
          <w:color w:val="FF0000"/>
          <w:lang w:eastAsia="en-US"/>
        </w:rPr>
        <w:fldChar w:fldCharType="end"/>
      </w:r>
    </w:p>
    <w:p w14:paraId="64712556" w14:textId="77777777" w:rsidR="00BC1D9B" w:rsidRDefault="00BC1D9B" w:rsidP="00BC1D9B">
      <w:pPr>
        <w:suppressAutoHyphens w:val="0"/>
        <w:ind w:firstLine="0"/>
        <w:jc w:val="center"/>
        <w:rPr>
          <w:rFonts w:eastAsia="Calibri" w:cs="Times New Roman"/>
          <w:color w:val="FF0000"/>
          <w:lang w:eastAsia="en-US"/>
        </w:rPr>
      </w:pPr>
    </w:p>
    <w:p w14:paraId="64712557" w14:textId="77777777" w:rsidR="00BC1D9B" w:rsidRDefault="00BC1D9B" w:rsidP="00BC1D9B">
      <w:pPr>
        <w:suppressAutoHyphens w:val="0"/>
        <w:ind w:firstLine="0"/>
        <w:jc w:val="center"/>
        <w:rPr>
          <w:rFonts w:eastAsia="Calibri" w:cs="Times New Roman"/>
          <w:color w:val="FF0000"/>
          <w:lang w:eastAsia="en-US"/>
        </w:rPr>
      </w:pPr>
    </w:p>
    <w:p w14:paraId="64712558" w14:textId="77777777" w:rsidR="00BC1D9B" w:rsidRDefault="00BC1D9B" w:rsidP="00BC1D9B">
      <w:pPr>
        <w:suppressAutoHyphens w:val="0"/>
        <w:ind w:firstLine="0"/>
        <w:jc w:val="center"/>
        <w:rPr>
          <w:rFonts w:eastAsia="Calibri" w:cs="Times New Roman"/>
          <w:color w:val="FF0000"/>
          <w:lang w:eastAsia="en-US"/>
        </w:rPr>
      </w:pPr>
    </w:p>
    <w:p w14:paraId="64712559" w14:textId="77777777" w:rsidR="00BC1D9B" w:rsidRDefault="00BC1D9B" w:rsidP="00BC1D9B">
      <w:pPr>
        <w:suppressAutoHyphens w:val="0"/>
        <w:ind w:firstLine="0"/>
        <w:jc w:val="center"/>
        <w:rPr>
          <w:rFonts w:eastAsia="Calibri" w:cs="Times New Roman"/>
          <w:color w:val="FF0000"/>
          <w:lang w:eastAsia="en-US"/>
        </w:rPr>
      </w:pPr>
    </w:p>
    <w:p w14:paraId="6471255A" w14:textId="77777777" w:rsidR="00BC1D9B" w:rsidRDefault="00BC1D9B" w:rsidP="00BC1D9B">
      <w:pPr>
        <w:suppressAutoHyphens w:val="0"/>
        <w:ind w:firstLine="0"/>
        <w:jc w:val="center"/>
        <w:rPr>
          <w:rFonts w:eastAsia="Calibri" w:cs="Times New Roman"/>
          <w:color w:val="FF0000"/>
          <w:lang w:eastAsia="en-US"/>
        </w:rPr>
      </w:pPr>
    </w:p>
    <w:p w14:paraId="6471255B" w14:textId="77777777" w:rsidR="00BC1D9B" w:rsidRDefault="00BC1D9B" w:rsidP="00BC1D9B">
      <w:pPr>
        <w:suppressAutoHyphens w:val="0"/>
        <w:ind w:firstLine="0"/>
        <w:jc w:val="center"/>
        <w:rPr>
          <w:rFonts w:eastAsia="Calibri" w:cs="Times New Roman"/>
          <w:color w:val="FF0000"/>
          <w:lang w:eastAsia="en-US"/>
        </w:rPr>
      </w:pPr>
    </w:p>
    <w:p w14:paraId="6471255C" w14:textId="77777777" w:rsidR="00BC1D9B" w:rsidRDefault="00BC1D9B" w:rsidP="00BC1D9B">
      <w:pPr>
        <w:suppressAutoHyphens w:val="0"/>
        <w:ind w:firstLine="0"/>
        <w:jc w:val="center"/>
        <w:rPr>
          <w:rFonts w:eastAsia="Calibri" w:cs="Times New Roman"/>
          <w:color w:val="FF0000"/>
          <w:lang w:eastAsia="en-US"/>
        </w:rPr>
      </w:pPr>
    </w:p>
    <w:p w14:paraId="6471255D" w14:textId="77777777" w:rsidR="00BC1D9B" w:rsidRDefault="00BC1D9B" w:rsidP="00BC1D9B">
      <w:pPr>
        <w:suppressAutoHyphens w:val="0"/>
        <w:ind w:firstLine="0"/>
        <w:jc w:val="center"/>
        <w:rPr>
          <w:rFonts w:eastAsia="Calibri" w:cs="Times New Roman"/>
          <w:color w:val="FF0000"/>
          <w:lang w:eastAsia="en-US"/>
        </w:rPr>
      </w:pPr>
    </w:p>
    <w:p w14:paraId="6471255E" w14:textId="77777777" w:rsidR="00BC1D9B" w:rsidRDefault="00BC1D9B" w:rsidP="00BC1D9B">
      <w:pPr>
        <w:suppressAutoHyphens w:val="0"/>
        <w:ind w:firstLine="0"/>
        <w:jc w:val="center"/>
        <w:rPr>
          <w:rFonts w:eastAsia="Calibri" w:cs="Times New Roman"/>
          <w:color w:val="FF0000"/>
          <w:lang w:eastAsia="en-US"/>
        </w:rPr>
      </w:pPr>
    </w:p>
    <w:p w14:paraId="6471255F" w14:textId="77777777" w:rsidR="00BC1D9B" w:rsidRPr="00D26B94" w:rsidRDefault="00BC1D9B" w:rsidP="00BC1D9B">
      <w:pPr>
        <w:ind w:firstLine="0"/>
        <w:jc w:val="center"/>
        <w:rPr>
          <w:color w:val="FF0000"/>
        </w:rPr>
      </w:pPr>
      <w:r w:rsidRPr="00D26B94">
        <w:rPr>
          <w:color w:val="FF0000"/>
        </w:rPr>
        <w:t>Local reservado para a folha de aprovação</w:t>
      </w:r>
      <w:r>
        <w:rPr>
          <w:color w:val="FF0000"/>
        </w:rPr>
        <w:t xml:space="preserve"> (Ata de Defesa)</w:t>
      </w:r>
    </w:p>
    <w:p w14:paraId="64712560" w14:textId="77777777" w:rsidR="00BC1D9B" w:rsidRPr="00D26B94" w:rsidRDefault="00BC1D9B" w:rsidP="00BC1D9B">
      <w:pPr>
        <w:ind w:firstLine="0"/>
        <w:jc w:val="center"/>
        <w:rPr>
          <w:color w:val="FF0000"/>
        </w:rPr>
      </w:pPr>
      <w:r>
        <w:rPr>
          <w:color w:val="FF0000"/>
        </w:rPr>
        <w:t>[</w:t>
      </w:r>
      <w:r w:rsidRPr="00D26B94">
        <w:rPr>
          <w:color w:val="FF0000"/>
        </w:rPr>
        <w:t xml:space="preserve">na versão final de TC, </w:t>
      </w:r>
      <w:r>
        <w:rPr>
          <w:color w:val="FF0000"/>
        </w:rPr>
        <w:t xml:space="preserve">colocar aqui </w:t>
      </w:r>
      <w:r w:rsidRPr="00D26B94">
        <w:rPr>
          <w:color w:val="FF0000"/>
        </w:rPr>
        <w:t>a Ata</w:t>
      </w:r>
      <w:r>
        <w:rPr>
          <w:color w:val="FF0000"/>
        </w:rPr>
        <w:t xml:space="preserve"> de Defesa Escaneada, </w:t>
      </w:r>
      <w:r w:rsidRPr="00D26B94">
        <w:rPr>
          <w:color w:val="FF0000"/>
        </w:rPr>
        <w:t>que será entregue pela banca</w:t>
      </w:r>
      <w:r>
        <w:rPr>
          <w:color w:val="FF0000"/>
        </w:rPr>
        <w:t>, com boa qualidade de resolução]</w:t>
      </w:r>
    </w:p>
    <w:p w14:paraId="64712561" w14:textId="77777777" w:rsidR="00EA3AC8" w:rsidRPr="00EA3AC8" w:rsidRDefault="00EA3AC8" w:rsidP="00BC1D9B">
      <w:pPr>
        <w:suppressAutoHyphens w:val="0"/>
        <w:ind w:firstLine="0"/>
        <w:jc w:val="center"/>
        <w:rPr>
          <w:rFonts w:eastAsia="Calibri" w:cs="Times New Roman"/>
          <w:color w:val="FF0000"/>
          <w:sz w:val="20"/>
          <w:szCs w:val="20"/>
          <w:lang w:eastAsia="en-US"/>
        </w:rPr>
      </w:pPr>
      <w:r w:rsidRPr="00EA3AC8">
        <w:rPr>
          <w:rFonts w:eastAsia="Calibri" w:cs="Times New Roman"/>
          <w:color w:val="FF0000"/>
          <w:lang w:eastAsia="en-US"/>
        </w:rPr>
        <w:br w:type="page"/>
      </w:r>
    </w:p>
    <w:p w14:paraId="64712562" w14:textId="77777777" w:rsidR="00EA3AC8" w:rsidRDefault="00EA3AC8" w:rsidP="00BC1D9B">
      <w:pPr>
        <w:suppressAutoHyphens w:val="0"/>
        <w:ind w:firstLine="0"/>
        <w:jc w:val="left"/>
        <w:rPr>
          <w:rFonts w:eastAsia="Calibri" w:cs="Times New Roman"/>
          <w:color w:val="auto"/>
          <w:lang w:eastAsia="en-US"/>
        </w:rPr>
      </w:pPr>
    </w:p>
    <w:p w14:paraId="64712563" w14:textId="77777777" w:rsidR="00BC1D9B" w:rsidRPr="00BC1D9B" w:rsidRDefault="00BC1D9B" w:rsidP="00BC1D9B">
      <w:pPr>
        <w:pStyle w:val="BancaTese"/>
        <w:pBdr>
          <w:top w:val="none" w:sz="0" w:space="0" w:color="auto"/>
        </w:pBdr>
        <w:jc w:val="center"/>
        <w:rPr>
          <w:sz w:val="28"/>
          <w:szCs w:val="28"/>
        </w:rPr>
      </w:pPr>
      <w:r w:rsidRPr="00BC1D9B">
        <w:rPr>
          <w:sz w:val="28"/>
          <w:szCs w:val="28"/>
        </w:rPr>
        <w:t>FICHA CATALOGRÁFICA</w:t>
      </w:r>
    </w:p>
    <w:p w14:paraId="64712564" w14:textId="77777777" w:rsidR="00BC1D9B" w:rsidRPr="00492DB7" w:rsidRDefault="00BC1D9B" w:rsidP="00BC1D9B">
      <w:pPr>
        <w:pStyle w:val="BancaTese"/>
        <w:pBdr>
          <w:top w:val="none" w:sz="0" w:space="0" w:color="auto"/>
        </w:pBdr>
      </w:pPr>
    </w:p>
    <w:tbl>
      <w:tblPr>
        <w:tblW w:w="0" w:type="auto"/>
        <w:tblLayout w:type="fixed"/>
        <w:tblCellMar>
          <w:left w:w="70" w:type="dxa"/>
          <w:right w:w="70" w:type="dxa"/>
        </w:tblCellMar>
        <w:tblLook w:val="0000" w:firstRow="0" w:lastRow="0" w:firstColumn="0" w:lastColumn="0" w:noHBand="0" w:noVBand="0"/>
      </w:tblPr>
      <w:tblGrid>
        <w:gridCol w:w="9211"/>
      </w:tblGrid>
      <w:tr w:rsidR="00BC1D9B" w:rsidRPr="004D5EDC" w14:paraId="6471256C" w14:textId="77777777" w:rsidTr="00C8426E">
        <w:tc>
          <w:tcPr>
            <w:tcW w:w="9211" w:type="dxa"/>
            <w:tcBorders>
              <w:top w:val="single" w:sz="4" w:space="0" w:color="auto"/>
              <w:left w:val="single" w:sz="4" w:space="0" w:color="auto"/>
              <w:bottom w:val="single" w:sz="4" w:space="0" w:color="auto"/>
              <w:right w:val="single" w:sz="4" w:space="0" w:color="auto"/>
            </w:tcBorders>
          </w:tcPr>
          <w:p w14:paraId="64712565" w14:textId="39C8BC28" w:rsidR="00BC1D9B" w:rsidRDefault="00E3635B" w:rsidP="00D552F0">
            <w:pPr>
              <w:ind w:firstLine="0"/>
              <w:jc w:val="center"/>
              <w:rPr>
                <w:color w:val="auto"/>
              </w:rPr>
            </w:pPr>
            <w:r>
              <w:rPr>
                <w:color w:val="auto"/>
              </w:rPr>
              <w:fldChar w:fldCharType="begin">
                <w:ffData>
                  <w:name w:val="LastFirstAuthorName"/>
                  <w:enabled/>
                  <w:calcOnExit/>
                  <w:textInput>
                    <w:default w:val="RIBEIRO, Leonardo."/>
                  </w:textInput>
                </w:ffData>
              </w:fldChar>
            </w:r>
            <w:bookmarkStart w:id="7" w:name="LastFirstAuthorName"/>
            <w:r>
              <w:rPr>
                <w:color w:val="auto"/>
              </w:rPr>
              <w:instrText xml:space="preserve"> FORMTEXT </w:instrText>
            </w:r>
            <w:r>
              <w:rPr>
                <w:color w:val="auto"/>
              </w:rPr>
            </w:r>
            <w:r>
              <w:rPr>
                <w:color w:val="auto"/>
              </w:rPr>
              <w:fldChar w:fldCharType="separate"/>
            </w:r>
            <w:r>
              <w:rPr>
                <w:noProof/>
                <w:color w:val="auto"/>
              </w:rPr>
              <w:t>RIBEIRO, Leonardo.</w:t>
            </w:r>
            <w:r>
              <w:rPr>
                <w:color w:val="auto"/>
              </w:rPr>
              <w:fldChar w:fldCharType="end"/>
            </w:r>
            <w:bookmarkEnd w:id="7"/>
          </w:p>
          <w:p w14:paraId="64E71874" w14:textId="77777777" w:rsidR="00D552F0" w:rsidRPr="00910F70" w:rsidRDefault="00D552F0" w:rsidP="00D552F0">
            <w:pPr>
              <w:ind w:firstLine="0"/>
              <w:jc w:val="center"/>
              <w:rPr>
                <w:color w:val="auto"/>
              </w:rPr>
            </w:pPr>
          </w:p>
          <w:p w14:paraId="2C8ACD27" w14:textId="606F7B98" w:rsidR="00D552F0" w:rsidRDefault="00E43A27" w:rsidP="00D552F0">
            <w:pPr>
              <w:ind w:firstLine="0"/>
              <w:jc w:val="center"/>
            </w:pPr>
            <w:r>
              <w:rPr>
                <w:color w:val="FF0000"/>
              </w:rPr>
              <w:fldChar w:fldCharType="begin"/>
            </w:r>
            <w:r>
              <w:rPr>
                <w:color w:val="FF0000"/>
              </w:rPr>
              <w:instrText xml:space="preserve"> REF TCCTitle </w:instrText>
            </w:r>
            <w:r w:rsidR="00D552F0">
              <w:rPr>
                <w:color w:val="FF0000"/>
              </w:rPr>
              <w:instrText xml:space="preserve"> \* MERGEFORMAT </w:instrText>
            </w:r>
            <w:r>
              <w:rPr>
                <w:color w:val="FF0000"/>
              </w:rPr>
              <w:fldChar w:fldCharType="separate"/>
            </w:r>
            <w:r w:rsidR="008D1F49">
              <w:rPr>
                <w:rFonts w:eastAsia="Calibri" w:cs="Times New Roman"/>
                <w:noProof/>
                <w:color w:val="auto"/>
                <w:lang w:eastAsia="en-US"/>
              </w:rPr>
              <w:t>Graphql:  Uma alternativa para webservices</w:t>
            </w:r>
            <w:r>
              <w:rPr>
                <w:color w:val="FF0000"/>
              </w:rPr>
              <w:fldChar w:fldCharType="end"/>
            </w:r>
            <w:r>
              <w:rPr>
                <w:color w:val="FF0000"/>
              </w:rPr>
              <w:t xml:space="preserve"> </w:t>
            </w:r>
            <w:r w:rsidR="00BC1D9B" w:rsidRPr="00910F70">
              <w:rPr>
                <w:color w:val="auto"/>
              </w:rPr>
              <w:t>/</w:t>
            </w:r>
            <w:r w:rsidR="00BC1D9B" w:rsidRPr="00552B45">
              <w:rPr>
                <w:color w:val="FF0000"/>
              </w:rPr>
              <w:t xml:space="preserve"> </w:t>
            </w:r>
            <w:r w:rsidR="00BC1D9B" w:rsidRPr="00E7471F">
              <w:rPr>
                <w:color w:val="000000" w:themeColor="text1"/>
              </w:rPr>
              <w:t xml:space="preserve">Orientador: </w:t>
            </w:r>
            <w:r w:rsidR="0064742E">
              <w:rPr>
                <w:color w:val="FF0000"/>
              </w:rPr>
              <w:fldChar w:fldCharType="begin"/>
            </w:r>
            <w:r w:rsidR="0064742E">
              <w:rPr>
                <w:color w:val="000000" w:themeColor="text1"/>
              </w:rPr>
              <w:instrText xml:space="preserve"> REF Orientador </w:instrText>
            </w:r>
            <w:r w:rsidR="00D552F0">
              <w:rPr>
                <w:color w:val="000000" w:themeColor="text1"/>
              </w:rPr>
              <w:instrText xml:space="preserve"> \* MERGEFORMAT </w:instrText>
            </w:r>
            <w:r w:rsidR="0064742E">
              <w:rPr>
                <w:color w:val="FF0000"/>
              </w:rPr>
              <w:fldChar w:fldCharType="separate"/>
            </w:r>
            <w:r w:rsidR="008D1F49">
              <w:rPr>
                <w:rFonts w:eastAsia="Calibri" w:cs="Times New Roman"/>
                <w:noProof/>
                <w:color w:val="auto"/>
                <w:lang w:eastAsia="en-US"/>
              </w:rPr>
              <w:t>Me. Ronaldo de Castro Del-Fiaco</w:t>
            </w:r>
            <w:r w:rsidR="0064742E">
              <w:rPr>
                <w:color w:val="FF0000"/>
              </w:rPr>
              <w:fldChar w:fldCharType="end"/>
            </w:r>
          </w:p>
          <w:p w14:paraId="51565BCC" w14:textId="77777777" w:rsidR="00D552F0" w:rsidRDefault="00D552F0" w:rsidP="00D552F0">
            <w:pPr>
              <w:ind w:firstLine="0"/>
              <w:jc w:val="center"/>
            </w:pPr>
          </w:p>
          <w:p w14:paraId="64712566" w14:textId="790C7015" w:rsidR="00BC1D9B" w:rsidRDefault="00BC1D9B" w:rsidP="00D552F0">
            <w:pPr>
              <w:ind w:firstLine="0"/>
              <w:jc w:val="center"/>
            </w:pPr>
            <w:r>
              <w:t>An</w:t>
            </w:r>
            <w:r w:rsidRPr="004D5EDC">
              <w:t>ápolis</w:t>
            </w:r>
            <w:r>
              <w:t>,</w:t>
            </w:r>
          </w:p>
          <w:p w14:paraId="6D34C0B3" w14:textId="67CD6A0A" w:rsidR="00D552F0" w:rsidRDefault="00D552F0" w:rsidP="00D552F0">
            <w:pPr>
              <w:ind w:firstLine="0"/>
              <w:jc w:val="center"/>
              <w:rPr>
                <w:color w:val="FF0000"/>
              </w:rPr>
            </w:pPr>
            <w:r>
              <w:rPr>
                <w:color w:val="FF0000"/>
              </w:rPr>
              <w:fldChar w:fldCharType="begin"/>
            </w:r>
            <w:r>
              <w:rPr>
                <w:color w:val="FF0000"/>
              </w:rPr>
              <w:instrText xml:space="preserve"> REF CurrentDate  \* MERGEFORMAT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A2F75D8" w14:textId="77777777" w:rsidR="00D552F0" w:rsidRDefault="00D552F0" w:rsidP="00D552F0">
            <w:pPr>
              <w:ind w:firstLine="0"/>
              <w:jc w:val="center"/>
              <w:rPr>
                <w:color w:val="FF0000"/>
              </w:rPr>
            </w:pPr>
          </w:p>
          <w:p w14:paraId="64712567" w14:textId="76F7E429" w:rsidR="00BC1D9B" w:rsidRPr="00D552F0" w:rsidRDefault="008C6DAB" w:rsidP="00D552F0">
            <w:pPr>
              <w:ind w:firstLine="0"/>
              <w:jc w:val="center"/>
              <w:rPr>
                <w:color w:val="auto"/>
              </w:rPr>
            </w:pPr>
            <w:r w:rsidRPr="00D552F0">
              <w:rPr>
                <w:color w:val="auto"/>
              </w:rPr>
              <w:fldChar w:fldCharType="begin"/>
            </w:r>
            <w:r w:rsidRPr="00D552F0">
              <w:rPr>
                <w:color w:val="auto"/>
              </w:rPr>
              <w:instrText xml:space="preserve"> NUMPAGES  \* MERGEFORMAT </w:instrText>
            </w:r>
            <w:r w:rsidRPr="00D552F0">
              <w:rPr>
                <w:color w:val="auto"/>
              </w:rPr>
              <w:fldChar w:fldCharType="separate"/>
            </w:r>
            <w:r w:rsidR="00A60DE7" w:rsidRPr="00D552F0">
              <w:rPr>
                <w:noProof/>
                <w:color w:val="auto"/>
              </w:rPr>
              <w:t>25</w:t>
            </w:r>
            <w:r w:rsidRPr="00D552F0">
              <w:rPr>
                <w:color w:val="auto"/>
              </w:rPr>
              <w:fldChar w:fldCharType="end"/>
            </w:r>
            <w:r w:rsidR="00D552F0" w:rsidRPr="00D552F0">
              <w:rPr>
                <w:color w:val="auto"/>
              </w:rPr>
              <w:t xml:space="preserve"> p.</w:t>
            </w:r>
          </w:p>
          <w:p w14:paraId="64712568" w14:textId="77777777" w:rsidR="00BC1D9B" w:rsidRDefault="00BC1D9B" w:rsidP="00C8426E">
            <w:pPr>
              <w:ind w:firstLine="0"/>
            </w:pPr>
          </w:p>
          <w:p w14:paraId="64712569" w14:textId="77777777" w:rsidR="00BC1D9B" w:rsidRDefault="00BC1D9B" w:rsidP="00C8426E">
            <w:pPr>
              <w:ind w:firstLine="0"/>
            </w:pPr>
            <w:r>
              <w:t xml:space="preserve">   Trabalho de Curso (Graduação, Bacharelado em Sistemas de Informação) </w:t>
            </w:r>
            <w:proofErr w:type="gramStart"/>
            <w:r>
              <w:t xml:space="preserve">--  </w:t>
            </w:r>
            <w:r w:rsidRPr="004D5EDC">
              <w:t>Universidade</w:t>
            </w:r>
            <w:proofErr w:type="gramEnd"/>
            <w:r w:rsidRPr="004D5EDC">
              <w:t xml:space="preserve"> Estadual de Goiás, </w:t>
            </w:r>
            <w:r>
              <w:t>Câmpus Anápolis de Ciências Exatas e Tecnológicas Henrique Santillo,</w:t>
            </w:r>
            <w:r w:rsidRPr="004D5EDC">
              <w:t xml:space="preserve"> Departamento de Sistemas de Informação.</w:t>
            </w:r>
          </w:p>
          <w:p w14:paraId="6471256A" w14:textId="77777777" w:rsidR="00BC1D9B" w:rsidRDefault="00BC1D9B" w:rsidP="00C8426E">
            <w:pPr>
              <w:ind w:firstLine="0"/>
            </w:pPr>
          </w:p>
          <w:p w14:paraId="6471256B" w14:textId="4F61C3EC" w:rsidR="00BC1D9B" w:rsidRPr="004D5EDC" w:rsidRDefault="00BC1D9B" w:rsidP="00DE7E5F">
            <w:pPr>
              <w:ind w:firstLine="0"/>
              <w:jc w:val="center"/>
              <w:rPr>
                <w:b/>
              </w:rPr>
            </w:pPr>
            <w:r w:rsidRPr="00DE7E5F">
              <w:rPr>
                <w:color w:val="auto"/>
              </w:rPr>
              <w:t xml:space="preserve">1. </w:t>
            </w:r>
            <w:r w:rsidR="00592BF2" w:rsidRPr="00DE7E5F">
              <w:rPr>
                <w:color w:val="auto"/>
              </w:rPr>
              <w:t>GraphQL</w:t>
            </w:r>
            <w:r w:rsidRPr="00DE7E5F">
              <w:rPr>
                <w:color w:val="auto"/>
              </w:rPr>
              <w:t xml:space="preserve">  2. </w:t>
            </w:r>
            <w:r w:rsidR="00592BF2" w:rsidRPr="00DE7E5F">
              <w:rPr>
                <w:color w:val="auto"/>
              </w:rPr>
              <w:t>API</w:t>
            </w:r>
            <w:r w:rsidRPr="00DE7E5F">
              <w:rPr>
                <w:color w:val="auto"/>
              </w:rPr>
              <w:t xml:space="preserve">  3. </w:t>
            </w:r>
            <w:r w:rsidR="00DE7E5F" w:rsidRPr="00DE7E5F">
              <w:rPr>
                <w:color w:val="auto"/>
              </w:rPr>
              <w:t>REST  4. SOAP</w:t>
            </w:r>
          </w:p>
        </w:tc>
      </w:tr>
    </w:tbl>
    <w:p w14:paraId="6471256D" w14:textId="77777777" w:rsidR="00BC1D9B" w:rsidRPr="00492DB7" w:rsidRDefault="00BC1D9B" w:rsidP="00BC1D9B">
      <w:pPr>
        <w:pStyle w:val="Capa14"/>
        <w:widowControl w:val="0"/>
        <w:rPr>
          <w:sz w:val="24"/>
          <w:szCs w:val="24"/>
          <w:lang w:val="pt-BR"/>
        </w:rPr>
      </w:pPr>
    </w:p>
    <w:p w14:paraId="6471256E" w14:textId="77777777" w:rsidR="00BC1D9B" w:rsidRPr="00492DB7" w:rsidRDefault="00BC1D9B" w:rsidP="00BC1D9B">
      <w:pPr>
        <w:pStyle w:val="Capa14"/>
        <w:widowControl w:val="0"/>
        <w:rPr>
          <w:sz w:val="24"/>
          <w:szCs w:val="24"/>
          <w:lang w:val="pt-BR"/>
        </w:rPr>
      </w:pPr>
    </w:p>
    <w:p w14:paraId="6471256F" w14:textId="77777777" w:rsidR="00BC1D9B" w:rsidRPr="00BC1D9B" w:rsidRDefault="00BC1D9B" w:rsidP="00BC1D9B">
      <w:pPr>
        <w:pStyle w:val="BancaTese"/>
        <w:pBdr>
          <w:top w:val="none" w:sz="0" w:space="0" w:color="auto"/>
        </w:pBdr>
        <w:jc w:val="center"/>
        <w:rPr>
          <w:sz w:val="28"/>
          <w:szCs w:val="28"/>
        </w:rPr>
      </w:pPr>
      <w:bookmarkStart w:id="8" w:name="_Toc118519895"/>
      <w:bookmarkStart w:id="9" w:name="_Toc118520005"/>
      <w:r w:rsidRPr="00BC1D9B">
        <w:rPr>
          <w:sz w:val="28"/>
          <w:szCs w:val="28"/>
        </w:rPr>
        <w:t>REFERÊNCIA BIBLIOGRÁFICA</w:t>
      </w:r>
      <w:bookmarkEnd w:id="8"/>
      <w:bookmarkEnd w:id="9"/>
    </w:p>
    <w:p w14:paraId="64712570" w14:textId="77777777" w:rsidR="00BC1D9B" w:rsidRPr="00492DB7" w:rsidRDefault="00BC1D9B" w:rsidP="00BC1D9B">
      <w:pPr>
        <w:pStyle w:val="ReferenciaBibliografica"/>
        <w:rPr>
          <w:sz w:val="24"/>
          <w:szCs w:val="24"/>
        </w:rPr>
      </w:pPr>
    </w:p>
    <w:p w14:paraId="64712572" w14:textId="30F435AD" w:rsidR="00BC1D9B" w:rsidRPr="007E5E5F" w:rsidRDefault="00904B4A" w:rsidP="00BC1D9B">
      <w:pPr>
        <w:ind w:firstLine="0"/>
        <w:rPr>
          <w:color w:val="auto"/>
        </w:rPr>
      </w:pPr>
      <w:r w:rsidRPr="00F36C1A">
        <w:rPr>
          <w:color w:val="auto"/>
        </w:rPr>
        <w:fldChar w:fldCharType="begin"/>
      </w:r>
      <w:r w:rsidRPr="00F36C1A">
        <w:rPr>
          <w:color w:val="auto"/>
        </w:rPr>
        <w:instrText xml:space="preserve"> REF LastFirstAuthorName </w:instrText>
      </w:r>
      <w:r w:rsidRPr="00F36C1A">
        <w:rPr>
          <w:color w:val="auto"/>
        </w:rPr>
        <w:fldChar w:fldCharType="separate"/>
      </w:r>
      <w:r w:rsidRPr="00F36C1A">
        <w:rPr>
          <w:noProof/>
          <w:color w:val="auto"/>
        </w:rPr>
        <w:t>RIBEIRO, Leonardo.</w:t>
      </w:r>
      <w:r w:rsidRPr="00F36C1A">
        <w:rPr>
          <w:color w:val="auto"/>
        </w:rPr>
        <w:fldChar w:fldCharType="end"/>
      </w:r>
      <w:r w:rsidR="00BC1D9B" w:rsidRPr="00F36C1A">
        <w:rPr>
          <w:color w:val="auto"/>
        </w:rPr>
        <w:t xml:space="preserve"> </w:t>
      </w:r>
      <w:r w:rsidRPr="00F36C1A">
        <w:rPr>
          <w:b/>
          <w:color w:val="auto"/>
        </w:rPr>
        <w:fldChar w:fldCharType="begin"/>
      </w:r>
      <w:r w:rsidRPr="00F36C1A">
        <w:rPr>
          <w:b/>
          <w:color w:val="auto"/>
        </w:rPr>
        <w:instrText xml:space="preserve"> REF TCCTitle  \* MERGEFORMAT </w:instrText>
      </w:r>
      <w:r w:rsidRPr="00F36C1A">
        <w:rPr>
          <w:b/>
          <w:color w:val="auto"/>
        </w:rPr>
        <w:fldChar w:fldCharType="separate"/>
      </w:r>
      <w:r w:rsidR="008D1F49" w:rsidRPr="008D1F49">
        <w:rPr>
          <w:rFonts w:eastAsia="Calibri" w:cs="Times New Roman"/>
          <w:b/>
          <w:noProof/>
          <w:color w:val="auto"/>
          <w:lang w:eastAsia="en-US"/>
        </w:rPr>
        <w:t>Graphql:  Uma alternativa para webservices</w:t>
      </w:r>
      <w:r w:rsidRPr="00F36C1A">
        <w:rPr>
          <w:b/>
          <w:color w:val="auto"/>
        </w:rPr>
        <w:fldChar w:fldCharType="end"/>
      </w:r>
      <w:r w:rsidR="00BC1D9B" w:rsidRPr="00F36C1A">
        <w:rPr>
          <w:color w:val="auto"/>
        </w:rPr>
        <w:t xml:space="preserve"> Anápolis, </w:t>
      </w:r>
      <w:r w:rsidR="00F36C1A" w:rsidRPr="00F36C1A">
        <w:rPr>
          <w:color w:val="auto"/>
        </w:rPr>
        <w:fldChar w:fldCharType="begin"/>
      </w:r>
      <w:r w:rsidR="00F36C1A" w:rsidRPr="00F36C1A">
        <w:rPr>
          <w:color w:val="auto"/>
        </w:rPr>
        <w:instrText xml:space="preserve"> DATE \@ "yyyy" \* MERGEFORMAT </w:instrText>
      </w:r>
      <w:r w:rsidR="00F36C1A" w:rsidRPr="00F36C1A">
        <w:rPr>
          <w:color w:val="auto"/>
        </w:rPr>
        <w:fldChar w:fldCharType="separate"/>
      </w:r>
      <w:r w:rsidR="001455FF">
        <w:rPr>
          <w:noProof/>
          <w:color w:val="auto"/>
        </w:rPr>
        <w:t>2019</w:t>
      </w:r>
      <w:r w:rsidR="00F36C1A" w:rsidRPr="00F36C1A">
        <w:rPr>
          <w:color w:val="auto"/>
        </w:rPr>
        <w:fldChar w:fldCharType="end"/>
      </w:r>
      <w:r w:rsidR="00BC1D9B" w:rsidRPr="00F36C1A">
        <w:rPr>
          <w:color w:val="auto"/>
        </w:rPr>
        <w:t xml:space="preserve">. </w:t>
      </w:r>
      <w:r w:rsidR="00F36C1A" w:rsidRPr="00F36C1A">
        <w:rPr>
          <w:color w:val="auto"/>
        </w:rPr>
        <w:fldChar w:fldCharType="begin"/>
      </w:r>
      <w:r w:rsidR="00F36C1A" w:rsidRPr="00F36C1A">
        <w:rPr>
          <w:color w:val="auto"/>
        </w:rPr>
        <w:instrText xml:space="preserve"> NUMPAGES  \* MERGEFORMAT </w:instrText>
      </w:r>
      <w:r w:rsidR="00F36C1A" w:rsidRPr="00F36C1A">
        <w:rPr>
          <w:color w:val="auto"/>
        </w:rPr>
        <w:fldChar w:fldCharType="separate"/>
      </w:r>
      <w:r w:rsidR="00F36C1A" w:rsidRPr="00F36C1A">
        <w:rPr>
          <w:noProof/>
          <w:color w:val="auto"/>
        </w:rPr>
        <w:t>26</w:t>
      </w:r>
      <w:r w:rsidR="00F36C1A" w:rsidRPr="00F36C1A">
        <w:rPr>
          <w:color w:val="auto"/>
        </w:rPr>
        <w:fldChar w:fldCharType="end"/>
      </w:r>
      <w:r w:rsidR="00F36C1A" w:rsidRPr="00F36C1A">
        <w:rPr>
          <w:color w:val="auto"/>
        </w:rPr>
        <w:t xml:space="preserve"> </w:t>
      </w:r>
      <w:r w:rsidR="00BC1D9B" w:rsidRPr="00F36C1A">
        <w:rPr>
          <w:color w:val="auto"/>
        </w:rPr>
        <w:t xml:space="preserve">p. Monografia – Curso de Sistemas de Informação, CCET, Universidade Estadual de Goiás. </w:t>
      </w:r>
    </w:p>
    <w:p w14:paraId="64712573" w14:textId="77777777" w:rsidR="00BC1D9B" w:rsidRPr="00492DB7" w:rsidRDefault="00BC1D9B" w:rsidP="00BC1D9B">
      <w:pPr>
        <w:ind w:firstLine="0"/>
      </w:pPr>
    </w:p>
    <w:p w14:paraId="64712574" w14:textId="77777777" w:rsidR="00BC1D9B" w:rsidRPr="002805E8" w:rsidRDefault="00BC1D9B" w:rsidP="00BC1D9B">
      <w:pPr>
        <w:pStyle w:val="BancaTese"/>
        <w:pBdr>
          <w:top w:val="none" w:sz="0" w:space="0" w:color="auto"/>
        </w:pBdr>
        <w:jc w:val="center"/>
        <w:rPr>
          <w:lang w:val="pt-BR"/>
        </w:rPr>
      </w:pPr>
      <w:bookmarkStart w:id="10" w:name="_Toc118519896"/>
      <w:bookmarkStart w:id="11" w:name="_Toc118520006"/>
      <w:r w:rsidRPr="002805E8">
        <w:rPr>
          <w:sz w:val="28"/>
          <w:szCs w:val="28"/>
          <w:lang w:val="pt-BR"/>
        </w:rPr>
        <w:t>CESSÃO DE DIREITOS</w:t>
      </w:r>
      <w:bookmarkEnd w:id="10"/>
      <w:bookmarkEnd w:id="11"/>
      <w:r w:rsidRPr="002805E8">
        <w:rPr>
          <w:sz w:val="28"/>
          <w:szCs w:val="28"/>
          <w:lang w:val="pt-BR"/>
        </w:rPr>
        <w:br/>
      </w:r>
    </w:p>
    <w:p w14:paraId="64712575" w14:textId="77777777" w:rsidR="00BC1D9B" w:rsidRPr="00492DB7" w:rsidRDefault="00BC1D9B" w:rsidP="00BC1D9B">
      <w:pPr>
        <w:ind w:firstLine="0"/>
      </w:pPr>
    </w:p>
    <w:p w14:paraId="64712576" w14:textId="77777777" w:rsidR="00BC1D9B" w:rsidRPr="00492DB7" w:rsidRDefault="00BC1D9B" w:rsidP="00BC1D9B">
      <w:pPr>
        <w:ind w:firstLine="0"/>
      </w:pPr>
      <w:r w:rsidRPr="00492DB7">
        <w:t>É concedida à Universidade Estadual de Goiás</w:t>
      </w:r>
      <w:r>
        <w:t xml:space="preserve"> a</w:t>
      </w:r>
      <w:r w:rsidRPr="00492DB7">
        <w:t xml:space="preserve"> permissão </w:t>
      </w:r>
      <w:r>
        <w:t>para disponibilizar esse documento por meio eletrônico ou reproduzir cópias</w:t>
      </w:r>
      <w:r w:rsidRPr="00492DB7">
        <w:t>, emprestar ou vender tais cópias para propósitos acadêmicos e científicos</w:t>
      </w:r>
      <w:r>
        <w:t xml:space="preserve">, conforme termo de autorização assinado pelo autor e </w:t>
      </w:r>
      <w:r>
        <w:lastRenderedPageBreak/>
        <w:t>arquivado na Biblioteca do Câmpus</w:t>
      </w:r>
      <w:r w:rsidRPr="00492DB7">
        <w:t>. O autor reserva outros direitos de publicação e nenhuma parte deste trabalho pode ser reproduzida sem a autorização por escrito do autor.</w:t>
      </w:r>
    </w:p>
    <w:p w14:paraId="64712577" w14:textId="77777777" w:rsidR="00BC1D9B" w:rsidRPr="00492DB7" w:rsidRDefault="00BC1D9B" w:rsidP="00BC1D9B">
      <w:pPr>
        <w:ind w:firstLine="0"/>
      </w:pPr>
    </w:p>
    <w:p w14:paraId="75EF00ED" w14:textId="63D5BB0F" w:rsidR="007E5E5F" w:rsidRDefault="00CC238E" w:rsidP="00BC1D9B">
      <w:pPr>
        <w:ind w:firstLine="0"/>
        <w:rPr>
          <w:color w:val="FF0000"/>
        </w:rPr>
      </w:pPr>
      <w:r>
        <w:rPr>
          <w:color w:val="FF0000"/>
        </w:rPr>
        <w:fldChar w:fldCharType="begin"/>
      </w:r>
      <w:r>
        <w:rPr>
          <w:color w:val="FF0000"/>
        </w:rPr>
        <w:instrText xml:space="preserve"> REF CityName </w:instrText>
      </w:r>
      <w:r>
        <w:rPr>
          <w:color w:val="FF0000"/>
        </w:rPr>
        <w:fldChar w:fldCharType="separate"/>
      </w:r>
      <w:r>
        <w:rPr>
          <w:rFonts w:eastAsia="Calibri" w:cs="Times New Roman"/>
          <w:noProof/>
          <w:color w:val="auto"/>
          <w:lang w:eastAsia="en-US"/>
        </w:rPr>
        <w:t>Anápolis</w:t>
      </w:r>
      <w:r>
        <w:rPr>
          <w:color w:val="FF0000"/>
        </w:rPr>
        <w:fldChar w:fldCharType="end"/>
      </w:r>
    </w:p>
    <w:p w14:paraId="5D54BC66" w14:textId="73693C42" w:rsidR="00CC238E" w:rsidRDefault="00CC238E" w:rsidP="00BC1D9B">
      <w:pPr>
        <w:suppressAutoHyphens w:val="0"/>
        <w:ind w:firstLine="0"/>
        <w:jc w:val="left"/>
        <w:rPr>
          <w:color w:val="FF0000"/>
        </w:rPr>
      </w:pPr>
      <w:r>
        <w:rPr>
          <w:color w:val="FF0000"/>
        </w:rPr>
        <w:fldChar w:fldCharType="begin"/>
      </w:r>
      <w:r>
        <w:rPr>
          <w:color w:val="FF0000"/>
        </w:rPr>
        <w:instrText xml:space="preserve"> REF CurrentDate </w:instrText>
      </w:r>
      <w:r>
        <w:rPr>
          <w:color w:val="FF0000"/>
        </w:rPr>
        <w:fldChar w:fldCharType="separate"/>
      </w:r>
      <w:r w:rsidR="008D1F49">
        <w:rPr>
          <w:rFonts w:eastAsia="Calibri" w:cs="Times New Roman"/>
          <w:noProof/>
          <w:color w:val="auto"/>
          <w:lang w:eastAsia="en-US"/>
        </w:rPr>
        <w:t>Maio, 2019</w:t>
      </w:r>
      <w:r>
        <w:rPr>
          <w:color w:val="FF0000"/>
        </w:rPr>
        <w:fldChar w:fldCharType="end"/>
      </w:r>
    </w:p>
    <w:p w14:paraId="6471257A" w14:textId="31EC9D21" w:rsidR="00BC1D9B" w:rsidRPr="00EA3AC8" w:rsidRDefault="00BC1D9B" w:rsidP="00BC1D9B">
      <w:pPr>
        <w:suppressAutoHyphens w:val="0"/>
        <w:ind w:firstLine="0"/>
        <w:jc w:val="left"/>
        <w:rPr>
          <w:rFonts w:eastAsia="Calibri" w:cs="Times New Roman"/>
          <w:color w:val="auto"/>
          <w:lang w:eastAsia="en-US"/>
        </w:rPr>
      </w:pPr>
      <w:r w:rsidRPr="00492DB7">
        <w:br/>
      </w:r>
    </w:p>
    <w:p w14:paraId="6471257B" w14:textId="77777777" w:rsidR="006824EA" w:rsidRDefault="006824EA">
      <w:pPr>
        <w:suppressAutoHyphens w:val="0"/>
        <w:spacing w:line="240" w:lineRule="auto"/>
        <w:ind w:firstLine="0"/>
        <w:jc w:val="left"/>
        <w:rPr>
          <w:b/>
          <w:sz w:val="28"/>
          <w:szCs w:val="28"/>
        </w:rPr>
      </w:pPr>
      <w:r>
        <w:br w:type="page"/>
      </w:r>
    </w:p>
    <w:p w14:paraId="6471257C" w14:textId="058405AC" w:rsidR="005E5A64" w:rsidRPr="00C965A5" w:rsidRDefault="002805E8" w:rsidP="005E5A64">
      <w:pPr>
        <w:rPr>
          <w:color w:val="000000" w:themeColor="text1"/>
        </w:rPr>
      </w:pPr>
      <w:r>
        <w:rPr>
          <w:color w:val="000000" w:themeColor="text1"/>
        </w:rPr>
        <w:lastRenderedPageBreak/>
        <w:t xml:space="preserve">Dedico </w:t>
      </w:r>
      <w:r w:rsidR="0047646A">
        <w:rPr>
          <w:color w:val="000000" w:themeColor="text1"/>
        </w:rPr>
        <w:t xml:space="preserve">este trabalho </w:t>
      </w:r>
      <w:r w:rsidR="00E8318B">
        <w:rPr>
          <w:color w:val="000000" w:themeColor="text1"/>
        </w:rPr>
        <w:t xml:space="preserve">a Deus, por sempre estar do meu lado me ajudando a enfrentar os momentos difíceis que passei em minha vida, </w:t>
      </w:r>
      <w:r w:rsidR="0047646A">
        <w:rPr>
          <w:color w:val="000000" w:themeColor="text1"/>
        </w:rPr>
        <w:t>aos meus pais por sempre estarem me incentivando, aos meus professores, por s</w:t>
      </w:r>
      <w:r w:rsidR="00E8318B">
        <w:rPr>
          <w:color w:val="000000" w:themeColor="text1"/>
        </w:rPr>
        <w:t>empre serem compreensivos em momentos que tive dificuldade</w:t>
      </w:r>
      <w:r w:rsidR="00CB4120">
        <w:rPr>
          <w:color w:val="000000" w:themeColor="text1"/>
        </w:rPr>
        <w:t>, a minha namorada que sempre me motivou a dar o melhor de mim.</w:t>
      </w:r>
    </w:p>
    <w:p w14:paraId="6471257D" w14:textId="77777777" w:rsidR="005E5A64" w:rsidRPr="00C965A5" w:rsidRDefault="005E5A64" w:rsidP="005E5A64">
      <w:pPr>
        <w:rPr>
          <w:color w:val="000000" w:themeColor="text1"/>
        </w:rPr>
      </w:pPr>
    </w:p>
    <w:p w14:paraId="6471257E" w14:textId="77777777" w:rsidR="005E5A64" w:rsidRPr="00C965A5" w:rsidRDefault="005E5A64" w:rsidP="005E5A64">
      <w:pPr>
        <w:rPr>
          <w:color w:val="000000" w:themeColor="text1"/>
        </w:rPr>
      </w:pPr>
    </w:p>
    <w:p w14:paraId="6471257F" w14:textId="77777777" w:rsidR="005E5A64" w:rsidRPr="00C965A5" w:rsidRDefault="005E5A64" w:rsidP="005E5A64">
      <w:pPr>
        <w:rPr>
          <w:color w:val="000000" w:themeColor="text1"/>
        </w:rPr>
      </w:pPr>
    </w:p>
    <w:p w14:paraId="64712580" w14:textId="77777777" w:rsidR="005E5A64" w:rsidRPr="00C965A5" w:rsidRDefault="005E5A64" w:rsidP="005E5A64">
      <w:pPr>
        <w:rPr>
          <w:color w:val="000000" w:themeColor="text1"/>
        </w:rPr>
      </w:pPr>
    </w:p>
    <w:p w14:paraId="64712581" w14:textId="77777777" w:rsidR="005E5A64" w:rsidRPr="00C965A5" w:rsidRDefault="005E5A64" w:rsidP="005E5A64">
      <w:pPr>
        <w:rPr>
          <w:color w:val="000000" w:themeColor="text1"/>
        </w:rPr>
      </w:pPr>
    </w:p>
    <w:p w14:paraId="64712582" w14:textId="77777777" w:rsidR="005E5A64" w:rsidRPr="00C965A5" w:rsidRDefault="005E5A64" w:rsidP="005E5A64">
      <w:pPr>
        <w:rPr>
          <w:color w:val="000000" w:themeColor="text1"/>
        </w:rPr>
      </w:pPr>
    </w:p>
    <w:p w14:paraId="64712583" w14:textId="77777777" w:rsidR="005E5A64" w:rsidRPr="00C965A5" w:rsidRDefault="005E5A64" w:rsidP="005E5A64">
      <w:pPr>
        <w:rPr>
          <w:color w:val="000000" w:themeColor="text1"/>
        </w:rPr>
      </w:pPr>
    </w:p>
    <w:p w14:paraId="64712584" w14:textId="77777777" w:rsidR="005E5A64" w:rsidRPr="00C965A5" w:rsidRDefault="005E5A64" w:rsidP="005E5A64">
      <w:pPr>
        <w:rPr>
          <w:color w:val="000000" w:themeColor="text1"/>
        </w:rPr>
      </w:pPr>
    </w:p>
    <w:p w14:paraId="64712585" w14:textId="77777777" w:rsidR="005E5A64" w:rsidRPr="00C965A5" w:rsidRDefault="005E5A64" w:rsidP="005E5A64">
      <w:pPr>
        <w:rPr>
          <w:color w:val="000000" w:themeColor="text1"/>
        </w:rPr>
      </w:pPr>
    </w:p>
    <w:p w14:paraId="64712586" w14:textId="77777777" w:rsidR="005E5A64" w:rsidRPr="00C965A5" w:rsidRDefault="005E5A64" w:rsidP="005E5A64">
      <w:pPr>
        <w:rPr>
          <w:color w:val="000000" w:themeColor="text1"/>
        </w:rPr>
      </w:pPr>
    </w:p>
    <w:p w14:paraId="64712587" w14:textId="77777777" w:rsidR="005E5A64" w:rsidRPr="00C965A5" w:rsidRDefault="005E5A64" w:rsidP="005E5A64">
      <w:pPr>
        <w:rPr>
          <w:color w:val="000000" w:themeColor="text1"/>
        </w:rPr>
      </w:pPr>
    </w:p>
    <w:p w14:paraId="64712588" w14:textId="77777777" w:rsidR="005E5A64" w:rsidRPr="00C965A5" w:rsidRDefault="005E5A64" w:rsidP="005E5A64">
      <w:pPr>
        <w:rPr>
          <w:color w:val="000000" w:themeColor="text1"/>
        </w:rPr>
      </w:pPr>
    </w:p>
    <w:p w14:paraId="64712589" w14:textId="77777777" w:rsidR="005E5A64" w:rsidRPr="00C965A5" w:rsidRDefault="005E5A64" w:rsidP="005E5A64">
      <w:pPr>
        <w:rPr>
          <w:color w:val="000000" w:themeColor="text1"/>
        </w:rPr>
      </w:pPr>
    </w:p>
    <w:p w14:paraId="6471258A" w14:textId="77777777" w:rsidR="005E5A64" w:rsidRPr="00C965A5" w:rsidRDefault="005E5A64" w:rsidP="005E5A64">
      <w:pPr>
        <w:rPr>
          <w:color w:val="000000" w:themeColor="text1"/>
        </w:rPr>
      </w:pPr>
    </w:p>
    <w:p w14:paraId="6471258B" w14:textId="77777777" w:rsidR="005E5A64" w:rsidRPr="00C965A5" w:rsidRDefault="005E5A64" w:rsidP="005E5A64">
      <w:pPr>
        <w:rPr>
          <w:color w:val="000000" w:themeColor="text1"/>
        </w:rPr>
      </w:pPr>
    </w:p>
    <w:p w14:paraId="6471258C" w14:textId="77777777" w:rsidR="005E5A64" w:rsidRPr="00C965A5" w:rsidRDefault="005E5A64" w:rsidP="005E5A64">
      <w:pPr>
        <w:rPr>
          <w:color w:val="000000" w:themeColor="text1"/>
        </w:rPr>
      </w:pPr>
    </w:p>
    <w:p w14:paraId="64712593" w14:textId="77777777" w:rsidR="005E5A64" w:rsidRPr="00492DB7" w:rsidRDefault="005E5A64" w:rsidP="005E5A64">
      <w:pPr>
        <w:rPr>
          <w:color w:val="FF0000"/>
        </w:rPr>
      </w:pPr>
      <w:r w:rsidRPr="00492DB7">
        <w:rPr>
          <w:color w:val="FF0000"/>
        </w:rPr>
        <w:br w:type="page"/>
      </w:r>
    </w:p>
    <w:p w14:paraId="64712594" w14:textId="77777777" w:rsidR="005E5A64" w:rsidRPr="00492DB7" w:rsidRDefault="005E5A64" w:rsidP="005E5A64">
      <w:pPr>
        <w:ind w:firstLine="0"/>
        <w:jc w:val="center"/>
        <w:rPr>
          <w:b/>
          <w:sz w:val="28"/>
          <w:szCs w:val="28"/>
        </w:rPr>
      </w:pPr>
      <w:bookmarkStart w:id="12" w:name="_Toc118519899"/>
      <w:bookmarkStart w:id="13" w:name="_Toc118520009"/>
      <w:r w:rsidRPr="00492DB7">
        <w:rPr>
          <w:b/>
          <w:sz w:val="28"/>
          <w:szCs w:val="28"/>
        </w:rPr>
        <w:lastRenderedPageBreak/>
        <w:t>AGRADECIMENTOS</w:t>
      </w:r>
      <w:bookmarkEnd w:id="12"/>
      <w:bookmarkEnd w:id="13"/>
    </w:p>
    <w:p w14:paraId="64712595" w14:textId="77777777" w:rsidR="005E5A64" w:rsidRPr="00492DB7" w:rsidRDefault="005E5A64" w:rsidP="005E5A64">
      <w:pPr>
        <w:widowControl w:val="0"/>
      </w:pPr>
    </w:p>
    <w:p w14:paraId="64712596" w14:textId="77777777" w:rsidR="005E5A64" w:rsidRPr="00492DB7" w:rsidRDefault="005E5A64" w:rsidP="005E5A64">
      <w:pPr>
        <w:widowControl w:val="0"/>
      </w:pPr>
    </w:p>
    <w:p w14:paraId="64712597" w14:textId="77777777" w:rsidR="00ED41F9" w:rsidRDefault="00ED41F9" w:rsidP="00ED41F9">
      <w:pPr>
        <w:widowControl w:val="0"/>
        <w:ind w:firstLine="1080"/>
        <w:rPr>
          <w:color w:val="FF0000"/>
        </w:rPr>
      </w:pPr>
      <w:r>
        <w:rPr>
          <w:color w:val="FF0000"/>
        </w:rPr>
        <w:t xml:space="preserve">Fazer aqui os agradecimentos que o aluno achar adequando. </w:t>
      </w:r>
    </w:p>
    <w:p w14:paraId="64712598" w14:textId="77777777" w:rsidR="00ED41F9" w:rsidRPr="00492DB7" w:rsidRDefault="00ED41F9" w:rsidP="00ED41F9">
      <w:pPr>
        <w:widowControl w:val="0"/>
        <w:ind w:firstLine="1080"/>
        <w:rPr>
          <w:color w:val="FF0000"/>
        </w:rPr>
      </w:pPr>
      <w:r>
        <w:rPr>
          <w:color w:val="FF0000"/>
        </w:rPr>
        <w:t>Observar a linguagem formal e culta.</w:t>
      </w:r>
    </w:p>
    <w:p w14:paraId="64712599" w14:textId="77777777" w:rsidR="005E5A64" w:rsidRPr="00492DB7" w:rsidRDefault="005E5A64" w:rsidP="00ED41F9">
      <w:pPr>
        <w:widowControl w:val="0"/>
        <w:ind w:firstLine="1080"/>
        <w:rPr>
          <w:color w:val="FF0000"/>
        </w:rPr>
      </w:pPr>
      <w:r w:rsidRPr="00492DB7">
        <w:rPr>
          <w:color w:val="FF0000"/>
        </w:rPr>
        <w:t xml:space="preserve"> </w:t>
      </w:r>
    </w:p>
    <w:p w14:paraId="6471259A" w14:textId="77777777" w:rsidR="005E5A64" w:rsidRDefault="005E5A64" w:rsidP="005E5A64">
      <w:pPr>
        <w:rPr>
          <w:color w:val="FF0000"/>
          <w:sz w:val="26"/>
        </w:rPr>
      </w:pPr>
      <w:r>
        <w:rPr>
          <w:color w:val="FF0000"/>
          <w:sz w:val="26"/>
        </w:rPr>
        <w:br w:type="page"/>
      </w:r>
    </w:p>
    <w:p w14:paraId="6471259B" w14:textId="77777777" w:rsidR="006B4A32" w:rsidRDefault="006B4A32">
      <w:pPr>
        <w:suppressAutoHyphens w:val="0"/>
        <w:spacing w:line="240" w:lineRule="auto"/>
        <w:ind w:firstLine="0"/>
        <w:jc w:val="left"/>
        <w:rPr>
          <w:rStyle w:val="TtulodoLivro"/>
          <w:b w:val="0"/>
          <w:bCs w:val="0"/>
          <w:smallCaps w:val="0"/>
          <w:spacing w:val="0"/>
        </w:rPr>
        <w:sectPr w:rsidR="006B4A32" w:rsidSect="005106C5">
          <w:headerReference w:type="default" r:id="rId8"/>
          <w:pgSz w:w="11905" w:h="16837" w:code="9"/>
          <w:pgMar w:top="1701" w:right="1134" w:bottom="1134" w:left="1701" w:header="1259" w:footer="720" w:gutter="0"/>
          <w:pgNumType w:fmt="lowerRoman" w:start="1"/>
          <w:cols w:space="720"/>
          <w:docGrid w:linePitch="360"/>
        </w:sectPr>
      </w:pPr>
    </w:p>
    <w:p w14:paraId="6471259F" w14:textId="0F854BEA" w:rsidR="00EA3AC8" w:rsidRPr="00544331" w:rsidRDefault="00EA3AC8" w:rsidP="00544331">
      <w:pPr>
        <w:pStyle w:val="Ttulo1"/>
        <w:ind w:firstLine="0"/>
        <w:rPr>
          <w:lang w:eastAsia="pt-BR"/>
        </w:rPr>
      </w:pPr>
      <w:bookmarkStart w:id="14" w:name="_Toc444850036"/>
      <w:bookmarkStart w:id="15" w:name="_Toc9001979"/>
      <w:r w:rsidRPr="00EA3AC8">
        <w:rPr>
          <w:lang w:eastAsia="pt-BR"/>
        </w:rPr>
        <w:lastRenderedPageBreak/>
        <w:t>RESUMO</w:t>
      </w:r>
      <w:bookmarkEnd w:id="14"/>
      <w:bookmarkEnd w:id="15"/>
    </w:p>
    <w:p w14:paraId="647125A1" w14:textId="7EE2B757" w:rsidR="00EA3AC8" w:rsidRPr="00EA3AC8" w:rsidRDefault="00EA3AC8" w:rsidP="00EA3AC8">
      <w:pPr>
        <w:suppressAutoHyphens w:val="0"/>
        <w:ind w:firstLine="0"/>
        <w:rPr>
          <w:rFonts w:eastAsia="Calibri" w:cs="Times New Roman"/>
          <w:color w:val="000000" w:themeColor="text1"/>
          <w:lang w:eastAsia="en-US"/>
        </w:rPr>
      </w:pPr>
      <w:r w:rsidRPr="00EA3AC8">
        <w:rPr>
          <w:rFonts w:eastAsia="Calibri" w:cs="Times New Roman"/>
          <w:color w:val="auto"/>
          <w:lang w:eastAsia="en-US"/>
        </w:rPr>
        <w:t>Palavras-chave:</w:t>
      </w:r>
      <w:r w:rsidRPr="00EA3AC8">
        <w:rPr>
          <w:rFonts w:eastAsia="Calibri" w:cs="Times New Roman"/>
          <w:color w:val="FF0000"/>
          <w:lang w:eastAsia="en-US"/>
        </w:rPr>
        <w:t xml:space="preserve"> </w:t>
      </w:r>
      <w:proofErr w:type="spellStart"/>
      <w:r w:rsidR="00972517" w:rsidRPr="00972517">
        <w:rPr>
          <w:rFonts w:eastAsia="Calibri" w:cs="Times New Roman"/>
          <w:color w:val="auto"/>
          <w:lang w:eastAsia="en-US"/>
        </w:rPr>
        <w:t>GraphqQL</w:t>
      </w:r>
      <w:proofErr w:type="spellEnd"/>
      <w:r w:rsidRPr="00972517">
        <w:rPr>
          <w:rFonts w:eastAsia="Calibri" w:cs="Times New Roman"/>
          <w:color w:val="auto"/>
          <w:lang w:eastAsia="en-US"/>
        </w:rPr>
        <w:t xml:space="preserve">, </w:t>
      </w:r>
      <w:r w:rsidR="00972517" w:rsidRPr="00972517">
        <w:rPr>
          <w:rFonts w:eastAsia="Calibri" w:cs="Times New Roman"/>
          <w:color w:val="auto"/>
          <w:lang w:eastAsia="en-US"/>
        </w:rPr>
        <w:t>APIs</w:t>
      </w:r>
      <w:r w:rsidRPr="00972517">
        <w:rPr>
          <w:rFonts w:eastAsia="Calibri" w:cs="Times New Roman"/>
          <w:color w:val="auto"/>
          <w:lang w:eastAsia="en-US"/>
        </w:rPr>
        <w:t xml:space="preserve">, </w:t>
      </w:r>
      <w:r w:rsidR="00972517" w:rsidRPr="00972517">
        <w:rPr>
          <w:rFonts w:eastAsia="Calibri" w:cs="Times New Roman"/>
          <w:color w:val="auto"/>
          <w:lang w:eastAsia="en-US"/>
        </w:rPr>
        <w:t>REST, SOAP</w:t>
      </w:r>
      <w:r w:rsidRPr="00972517">
        <w:rPr>
          <w:rFonts w:eastAsia="Calibri" w:cs="Times New Roman"/>
          <w:color w:val="auto"/>
          <w:lang w:eastAsia="en-US"/>
        </w:rPr>
        <w:t>.</w:t>
      </w:r>
    </w:p>
    <w:p w14:paraId="1522F0EC" w14:textId="4D591E1E" w:rsidR="00544331" w:rsidRDefault="006731B8" w:rsidP="00BC2560">
      <w:r w:rsidRPr="00293C21">
        <w:t xml:space="preserve">Durante muito tempo desenvolvedores de software têm utilizado </w:t>
      </w:r>
      <w:r w:rsidR="0000599D" w:rsidRPr="00293C21">
        <w:t xml:space="preserve">tecnologias como REST e SOAP no desenvolvimento de suas APIs. </w:t>
      </w:r>
      <w:r w:rsidR="00E92AEB" w:rsidRPr="00293C21">
        <w:t xml:space="preserve">No presente trabalho, será apresentada uma nova tecnologia </w:t>
      </w:r>
      <w:r w:rsidR="00BB746F">
        <w:t>proposta</w:t>
      </w:r>
      <w:r w:rsidR="00E92AEB" w:rsidRPr="00293C21">
        <w:t xml:space="preserve"> e utilizada pela empresa Facebook para </w:t>
      </w:r>
      <w:r w:rsidR="00FE34A7" w:rsidRPr="00293C21">
        <w:t>facilitar a construção de APIs, essa tecnologia é chamada de GraphQL.</w:t>
      </w:r>
    </w:p>
    <w:p w14:paraId="3AEFA61F" w14:textId="5259F248" w:rsidR="00544331" w:rsidRDefault="00031A1A" w:rsidP="00BC2560">
      <w:r w:rsidRPr="00293C21">
        <w:t xml:space="preserve">O principal objetivo do trabalho é apresentar de maneira sucinta como funciona essa tecnologia e quais suas vantagens comparadas com </w:t>
      </w:r>
      <w:r w:rsidR="00A46F04" w:rsidRPr="00293C21">
        <w:t>os já existentes formatos de construção de APIs, como REST e SOAP.</w:t>
      </w:r>
    </w:p>
    <w:p w14:paraId="5A977C28" w14:textId="43E7A321" w:rsidR="00544331" w:rsidRDefault="00EA705B" w:rsidP="00BC2560">
      <w:r w:rsidRPr="00293C21">
        <w:t xml:space="preserve">A metodologia utilizada para detalhar o funcionamento dessa nova tecnologia será através de um estudo de caso, onde será construído </w:t>
      </w:r>
      <w:r w:rsidR="005C77C5" w:rsidRPr="00293C21">
        <w:t>um pequeno sistema utilizando</w:t>
      </w:r>
      <w:r w:rsidR="00473EAC" w:rsidRPr="00293C21">
        <w:t xml:space="preserve"> APIs</w:t>
      </w:r>
      <w:r w:rsidR="005C77C5" w:rsidRPr="00293C21">
        <w:t xml:space="preserve"> REST, em seguida a mesma aplicação seria </w:t>
      </w:r>
      <w:r w:rsidR="00473EAC" w:rsidRPr="00293C21">
        <w:t>construída</w:t>
      </w:r>
      <w:r w:rsidR="00C543BA" w:rsidRPr="00293C21">
        <w:t xml:space="preserve"> utilizando GraphQL</w:t>
      </w:r>
      <w:r w:rsidR="000C5C20" w:rsidRPr="00293C21">
        <w:t>, apontando os diferentes pontos entre ambas</w:t>
      </w:r>
      <w:r w:rsidR="00C543BA" w:rsidRPr="00293C21">
        <w:t>.</w:t>
      </w:r>
    </w:p>
    <w:p w14:paraId="2AB308D8" w14:textId="5BDC4A71" w:rsidR="00544331" w:rsidRDefault="000C5C20" w:rsidP="00BC2560">
      <w:r w:rsidRPr="00293C21">
        <w:t>No final d</w:t>
      </w:r>
      <w:r w:rsidR="00657C03" w:rsidRPr="00293C21">
        <w:t xml:space="preserve">esse trabalho será apresentado </w:t>
      </w:r>
      <w:r w:rsidR="002A509E" w:rsidRPr="00293C21">
        <w:t xml:space="preserve">o </w:t>
      </w:r>
      <w:r w:rsidR="00657C03" w:rsidRPr="00293C21">
        <w:t xml:space="preserve">resultado </w:t>
      </w:r>
      <w:r w:rsidR="002A509E" w:rsidRPr="00293C21">
        <w:t>comparativo dentre as tecnologias estudadas referente a</w:t>
      </w:r>
      <w:r w:rsidR="00657C03" w:rsidRPr="00293C21">
        <w:t xml:space="preserve"> performance de desenvolvimento</w:t>
      </w:r>
      <w:r w:rsidR="00777C87" w:rsidRPr="00293C21">
        <w:t xml:space="preserve">, pontos positivos e pontos negativos do ponto de vista do leitor, quantidade de linhas escritas de código para cada </w:t>
      </w:r>
      <w:r w:rsidR="00DA585D" w:rsidRPr="00293C21">
        <w:t>metodologia, dificuldade de aprendizado</w:t>
      </w:r>
      <w:r w:rsidR="00BC17F6" w:rsidRPr="00293C21">
        <w:t xml:space="preserve"> e o que se pode esperar no futuro dessas tecnologias, também no ponto de vista do autor.</w:t>
      </w:r>
    </w:p>
    <w:p w14:paraId="7048B5B0" w14:textId="084A6FE3" w:rsidR="00BC17F6" w:rsidRPr="00293C21" w:rsidRDefault="00BC17F6" w:rsidP="00BC2560">
      <w:r w:rsidRPr="00293C21">
        <w:t xml:space="preserve">A partir dos resultados citados, espera-se que </w:t>
      </w:r>
      <w:r w:rsidR="00C95059" w:rsidRPr="00293C21">
        <w:t xml:space="preserve">seja o suficiente para ajudar </w:t>
      </w:r>
      <w:r w:rsidR="00C744F1" w:rsidRPr="00293C21">
        <w:t>profissionais que trabalham no ramo de desenvolvimento de software a tomarem melhores decisões quanto a definição e construção de APIs</w:t>
      </w:r>
      <w:r w:rsidR="00B249A2" w:rsidRPr="00293C21">
        <w:t>, levando uma maior produtividade aos desenvolvedores.</w:t>
      </w:r>
    </w:p>
    <w:p w14:paraId="6978AF78" w14:textId="77777777" w:rsidR="00C543BA" w:rsidRPr="00EA3AC8" w:rsidRDefault="00C543BA" w:rsidP="00C543BA">
      <w:pPr>
        <w:suppressAutoHyphens w:val="0"/>
        <w:ind w:firstLine="1134"/>
        <w:rPr>
          <w:rFonts w:eastAsia="Calibri" w:cs="Times New Roman"/>
          <w:color w:val="000000" w:themeColor="text1"/>
          <w:lang w:eastAsia="en-US"/>
        </w:rPr>
      </w:pPr>
    </w:p>
    <w:p w14:paraId="647125A4" w14:textId="77777777" w:rsidR="00EA3AC8" w:rsidRPr="00EA3AC8" w:rsidRDefault="00EA3AC8" w:rsidP="00EA3AC8">
      <w:pPr>
        <w:suppressAutoHyphens w:val="0"/>
        <w:ind w:firstLine="0"/>
        <w:rPr>
          <w:rFonts w:eastAsia="Calibri" w:cs="Times New Roman"/>
          <w:color w:val="000000" w:themeColor="text1"/>
          <w:lang w:eastAsia="en-US"/>
        </w:rPr>
      </w:pPr>
    </w:p>
    <w:p w14:paraId="647125A5" w14:textId="77777777" w:rsidR="00EA3AC8" w:rsidRPr="00EA3AC8" w:rsidRDefault="00EA3AC8" w:rsidP="00EA3AC8">
      <w:pPr>
        <w:suppressAutoHyphens w:val="0"/>
        <w:jc w:val="left"/>
        <w:rPr>
          <w:rFonts w:eastAsia="Calibri" w:cs="Times New Roman"/>
          <w:color w:val="FF0000"/>
          <w:lang w:eastAsia="en-US"/>
        </w:rPr>
      </w:pPr>
      <w:r w:rsidRPr="00EA3AC8">
        <w:rPr>
          <w:rFonts w:eastAsia="Calibri" w:cs="Times New Roman"/>
          <w:color w:val="FF0000"/>
          <w:lang w:eastAsia="en-US"/>
        </w:rPr>
        <w:br w:type="page"/>
      </w:r>
    </w:p>
    <w:p w14:paraId="647125A6" w14:textId="77777777" w:rsidR="00EA3AC8" w:rsidRPr="00BC2560" w:rsidRDefault="00EA3AC8" w:rsidP="000E264F">
      <w:pPr>
        <w:pStyle w:val="Ttulo1"/>
        <w:ind w:firstLine="0"/>
        <w:rPr>
          <w:lang w:val="en-US" w:eastAsia="pt-BR"/>
        </w:rPr>
      </w:pPr>
      <w:bookmarkStart w:id="16" w:name="_Toc444850037"/>
      <w:bookmarkStart w:id="17" w:name="_Toc9001980"/>
      <w:r w:rsidRPr="00BC2560">
        <w:rPr>
          <w:lang w:val="en-US" w:eastAsia="pt-BR"/>
        </w:rPr>
        <w:lastRenderedPageBreak/>
        <w:t>ABSTRACT</w:t>
      </w:r>
      <w:bookmarkEnd w:id="16"/>
      <w:bookmarkEnd w:id="17"/>
    </w:p>
    <w:p w14:paraId="7306B91F" w14:textId="4358DAAF" w:rsidR="00544331" w:rsidRPr="00BC2560" w:rsidRDefault="00E51DC4" w:rsidP="00BC2560">
      <w:pPr>
        <w:rPr>
          <w:lang w:val="en-US" w:eastAsia="en-US"/>
        </w:rPr>
      </w:pPr>
      <w:r w:rsidRPr="004364BD">
        <w:rPr>
          <w:lang w:val="en-US" w:eastAsia="en-US"/>
        </w:rPr>
        <w:t xml:space="preserve">For a long </w:t>
      </w:r>
      <w:proofErr w:type="gramStart"/>
      <w:r w:rsidRPr="004364BD">
        <w:rPr>
          <w:lang w:val="en-US" w:eastAsia="en-US"/>
        </w:rPr>
        <w:t>time</w:t>
      </w:r>
      <w:proofErr w:type="gramEnd"/>
      <w:r w:rsidRPr="004364BD">
        <w:rPr>
          <w:lang w:val="en-US" w:eastAsia="en-US"/>
        </w:rPr>
        <w:t xml:space="preserve"> software developers have been using technologies like REST and SOAP</w:t>
      </w:r>
      <w:r w:rsidR="007C2667" w:rsidRPr="004364BD">
        <w:rPr>
          <w:lang w:val="en-US" w:eastAsia="en-US"/>
        </w:rPr>
        <w:t xml:space="preserve"> to develop their APIs. In the current work, </w:t>
      </w:r>
      <w:r w:rsidR="00F6418E" w:rsidRPr="004364BD">
        <w:rPr>
          <w:lang w:val="en-US" w:eastAsia="en-US"/>
        </w:rPr>
        <w:t xml:space="preserve">it’ll be presented a new technology </w:t>
      </w:r>
      <w:r w:rsidR="00BC2560">
        <w:rPr>
          <w:lang w:val="en-US" w:eastAsia="en-US"/>
        </w:rPr>
        <w:t>proposed</w:t>
      </w:r>
      <w:r w:rsidR="00F6418E" w:rsidRPr="004364BD">
        <w:rPr>
          <w:lang w:val="en-US" w:eastAsia="en-US"/>
        </w:rPr>
        <w:t xml:space="preserve"> and used by </w:t>
      </w:r>
      <w:r w:rsidR="00A5765D" w:rsidRPr="004364BD">
        <w:rPr>
          <w:lang w:val="en-US" w:eastAsia="en-US"/>
        </w:rPr>
        <w:t>Facebook to make it easier to build APIs</w:t>
      </w:r>
      <w:r w:rsidR="00361C82" w:rsidRPr="004364BD">
        <w:rPr>
          <w:lang w:val="en-US" w:eastAsia="en-US"/>
        </w:rPr>
        <w:t>, this technology is called GraphQL.</w:t>
      </w:r>
    </w:p>
    <w:p w14:paraId="196629A3" w14:textId="7038848A" w:rsidR="00544331" w:rsidRPr="004364BD" w:rsidRDefault="00361C82" w:rsidP="00BC2560">
      <w:pPr>
        <w:rPr>
          <w:lang w:val="en-US"/>
        </w:rPr>
      </w:pPr>
      <w:r w:rsidRPr="004364BD">
        <w:rPr>
          <w:lang w:val="en-US"/>
        </w:rPr>
        <w:t>The main goal of this document</w:t>
      </w:r>
      <w:r w:rsidR="008E22A4" w:rsidRPr="004364BD">
        <w:rPr>
          <w:lang w:val="en-US"/>
        </w:rPr>
        <w:t xml:space="preserve"> is to present in a succinct way how this technology works and what’s </w:t>
      </w:r>
      <w:r w:rsidR="00F37F6A" w:rsidRPr="004364BD">
        <w:rPr>
          <w:lang w:val="en-US"/>
        </w:rPr>
        <w:t>its advantages compared with the exi</w:t>
      </w:r>
      <w:r w:rsidR="00531F07" w:rsidRPr="004364BD">
        <w:rPr>
          <w:lang w:val="en-US"/>
        </w:rPr>
        <w:t xml:space="preserve">sting ways to build APIs, like REST </w:t>
      </w:r>
      <w:proofErr w:type="gramStart"/>
      <w:r w:rsidR="00531F07" w:rsidRPr="004364BD">
        <w:rPr>
          <w:lang w:val="en-US"/>
        </w:rPr>
        <w:t>and  SOAP</w:t>
      </w:r>
      <w:proofErr w:type="gramEnd"/>
      <w:r w:rsidR="00531F07" w:rsidRPr="004364BD">
        <w:rPr>
          <w:lang w:val="en-US"/>
        </w:rPr>
        <w:t>.</w:t>
      </w:r>
    </w:p>
    <w:p w14:paraId="20F36399" w14:textId="4341A63B" w:rsidR="009227E8" w:rsidRPr="004364BD" w:rsidRDefault="009227E8" w:rsidP="00BC2560">
      <w:pPr>
        <w:rPr>
          <w:lang w:val="en-US"/>
        </w:rPr>
      </w:pPr>
      <w:r w:rsidRPr="004364BD">
        <w:rPr>
          <w:lang w:val="en-US"/>
        </w:rPr>
        <w:t xml:space="preserve">The methodology used </w:t>
      </w:r>
      <w:r w:rsidR="0063662B" w:rsidRPr="004364BD">
        <w:rPr>
          <w:lang w:val="en-US"/>
        </w:rPr>
        <w:t xml:space="preserve">to detail the operation of this new technology will be through </w:t>
      </w:r>
      <w:r w:rsidR="00494E2D" w:rsidRPr="004364BD">
        <w:rPr>
          <w:lang w:val="en-US"/>
        </w:rPr>
        <w:t xml:space="preserve">a case study, where will be built a small </w:t>
      </w:r>
      <w:r w:rsidR="0051373E" w:rsidRPr="004364BD">
        <w:rPr>
          <w:lang w:val="en-US"/>
        </w:rPr>
        <w:t xml:space="preserve">system using REST APIs following by the </w:t>
      </w:r>
      <w:r w:rsidR="00140DE2" w:rsidRPr="004364BD">
        <w:rPr>
          <w:lang w:val="en-US"/>
        </w:rPr>
        <w:t>construction of the same application built using GraphQL pointing the different</w:t>
      </w:r>
      <w:r w:rsidR="00FE4FE5" w:rsidRPr="004364BD">
        <w:rPr>
          <w:lang w:val="en-US"/>
        </w:rPr>
        <w:t xml:space="preserve"> points on both applications.</w:t>
      </w:r>
    </w:p>
    <w:p w14:paraId="47685324" w14:textId="3EDABA16" w:rsidR="00544331" w:rsidRDefault="00FE4FE5" w:rsidP="00BC2560">
      <w:pPr>
        <w:rPr>
          <w:lang w:val="en-US"/>
        </w:rPr>
      </w:pPr>
      <w:r w:rsidRPr="004364BD">
        <w:rPr>
          <w:lang w:val="en-US"/>
        </w:rPr>
        <w:t>At the end of this work</w:t>
      </w:r>
      <w:r w:rsidR="00D23256" w:rsidRPr="004364BD">
        <w:rPr>
          <w:lang w:val="en-US"/>
        </w:rPr>
        <w:t xml:space="preserve"> will be presented the comparative results between the studied </w:t>
      </w:r>
      <w:r w:rsidR="002D3FBD" w:rsidRPr="004364BD">
        <w:rPr>
          <w:lang w:val="en-US"/>
        </w:rPr>
        <w:t xml:space="preserve">technologies about development performance, positive and </w:t>
      </w:r>
      <w:r w:rsidR="00657AE3" w:rsidRPr="004364BD">
        <w:rPr>
          <w:lang w:val="en-US"/>
        </w:rPr>
        <w:t xml:space="preserve">negative details in the author’s point of view, </w:t>
      </w:r>
      <w:proofErr w:type="gramStart"/>
      <w:r w:rsidR="00657AE3" w:rsidRPr="004364BD">
        <w:rPr>
          <w:lang w:val="en-US"/>
        </w:rPr>
        <w:t>how  many</w:t>
      </w:r>
      <w:proofErr w:type="gramEnd"/>
      <w:r w:rsidR="00657AE3" w:rsidRPr="004364BD">
        <w:rPr>
          <w:lang w:val="en-US"/>
        </w:rPr>
        <w:t xml:space="preserve"> </w:t>
      </w:r>
      <w:r w:rsidR="0025479C" w:rsidRPr="004364BD">
        <w:rPr>
          <w:lang w:val="en-US"/>
        </w:rPr>
        <w:t>code lines written for each methodology, learning difficulty and what can be</w:t>
      </w:r>
      <w:r w:rsidR="000F4B22" w:rsidRPr="004364BD">
        <w:rPr>
          <w:lang w:val="en-US"/>
        </w:rPr>
        <w:t xml:space="preserve"> waited for the future of these technologies.</w:t>
      </w:r>
    </w:p>
    <w:p w14:paraId="1C3440B1" w14:textId="3C95519A" w:rsidR="00293C21" w:rsidRPr="00544331" w:rsidRDefault="003367D1" w:rsidP="00BC2560">
      <w:pPr>
        <w:rPr>
          <w:lang w:val="en-US"/>
        </w:rPr>
      </w:pPr>
      <w:r w:rsidRPr="004364BD">
        <w:rPr>
          <w:lang w:val="en-US"/>
        </w:rPr>
        <w:t xml:space="preserve">From the results quoted, </w:t>
      </w:r>
      <w:r w:rsidR="001C3053" w:rsidRPr="004364BD">
        <w:rPr>
          <w:lang w:val="en-US"/>
        </w:rPr>
        <w:t xml:space="preserve">it’s expected that it could be enough to help professionals who works </w:t>
      </w:r>
      <w:r w:rsidR="00290F18" w:rsidRPr="004364BD">
        <w:rPr>
          <w:lang w:val="en-US"/>
        </w:rPr>
        <w:t>in software development area to take better decisions regarding the construction and definition</w:t>
      </w:r>
      <w:r w:rsidR="004364BD" w:rsidRPr="004364BD">
        <w:rPr>
          <w:lang w:val="en-US"/>
        </w:rPr>
        <w:t xml:space="preserve"> of their APIs, taking more productivity to them.</w:t>
      </w:r>
    </w:p>
    <w:p w14:paraId="647125A9" w14:textId="77777777" w:rsidR="00EA3AC8" w:rsidRPr="00544331" w:rsidRDefault="00EA3AC8" w:rsidP="00EA3AC8">
      <w:pPr>
        <w:suppressAutoHyphens w:val="0"/>
        <w:ind w:firstLine="0"/>
        <w:rPr>
          <w:rFonts w:eastAsia="Calibri" w:cs="Times New Roman"/>
          <w:b/>
          <w:color w:val="auto"/>
          <w:szCs w:val="22"/>
          <w:lang w:val="en-US" w:eastAsia="en-US"/>
        </w:rPr>
      </w:pPr>
    </w:p>
    <w:p w14:paraId="647125AA" w14:textId="65C3F5EA" w:rsidR="00EA3AC8" w:rsidRPr="00293C21" w:rsidRDefault="00EA3AC8" w:rsidP="00EA3AC8">
      <w:pPr>
        <w:suppressAutoHyphens w:val="0"/>
        <w:ind w:firstLine="0"/>
        <w:rPr>
          <w:rFonts w:eastAsia="Calibri" w:cs="Times New Roman"/>
          <w:color w:val="FF0000"/>
          <w:lang w:val="en-US" w:eastAsia="en-US"/>
        </w:rPr>
      </w:pPr>
      <w:r w:rsidRPr="00293C21">
        <w:rPr>
          <w:rFonts w:eastAsia="Calibri" w:cs="Times New Roman"/>
          <w:color w:val="auto"/>
          <w:lang w:val="en-US" w:eastAsia="en-US"/>
        </w:rPr>
        <w:t>Keywords:</w:t>
      </w:r>
      <w:r w:rsidRPr="00293C21">
        <w:rPr>
          <w:rFonts w:eastAsia="Calibri" w:cs="Times New Roman"/>
          <w:color w:val="FF0000"/>
          <w:lang w:val="en-US" w:eastAsia="en-US"/>
        </w:rPr>
        <w:t xml:space="preserve"> </w:t>
      </w:r>
      <w:proofErr w:type="spellStart"/>
      <w:r w:rsidR="00293C21" w:rsidRPr="002A4EB2">
        <w:rPr>
          <w:rFonts w:eastAsia="Calibri"/>
          <w:lang w:val="en-US"/>
        </w:rPr>
        <w:t>GraphqQL</w:t>
      </w:r>
      <w:proofErr w:type="spellEnd"/>
      <w:r w:rsidR="00293C21" w:rsidRPr="00293C21">
        <w:rPr>
          <w:rFonts w:eastAsia="Calibri" w:cs="Times New Roman"/>
          <w:color w:val="auto"/>
          <w:lang w:val="en-US" w:eastAsia="en-US"/>
        </w:rPr>
        <w:t>, APIs, REST, SOAP.</w:t>
      </w:r>
    </w:p>
    <w:p w14:paraId="647125AB"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C"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D"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E" w14:textId="77777777" w:rsidR="00EA3AC8" w:rsidRPr="00293C21" w:rsidRDefault="00EA3AC8" w:rsidP="00EA3AC8">
      <w:pPr>
        <w:suppressAutoHyphens w:val="0"/>
        <w:ind w:firstLine="0"/>
        <w:jc w:val="left"/>
        <w:rPr>
          <w:rFonts w:eastAsia="Calibri" w:cs="Times New Roman"/>
          <w:color w:val="000000" w:themeColor="text1"/>
          <w:lang w:val="en-US" w:eastAsia="en-US"/>
        </w:rPr>
      </w:pPr>
    </w:p>
    <w:p w14:paraId="647125AF" w14:textId="77777777" w:rsidR="00EA3AC8" w:rsidRPr="00293C21" w:rsidRDefault="00EA3AC8" w:rsidP="00EA3AC8">
      <w:pPr>
        <w:suppressAutoHyphens w:val="0"/>
        <w:jc w:val="left"/>
        <w:rPr>
          <w:rFonts w:eastAsia="Calibri" w:cs="Times New Roman"/>
          <w:color w:val="FF0000"/>
          <w:lang w:val="en-US" w:eastAsia="en-US"/>
        </w:rPr>
      </w:pPr>
      <w:r w:rsidRPr="00293C21">
        <w:rPr>
          <w:rFonts w:eastAsia="Calibri" w:cs="Times New Roman"/>
          <w:color w:val="FF0000"/>
          <w:lang w:val="en-US" w:eastAsia="en-US"/>
        </w:rPr>
        <w:br w:type="page"/>
      </w:r>
    </w:p>
    <w:p w14:paraId="647125B0" w14:textId="77777777" w:rsidR="00EA3AC8" w:rsidRPr="00EA3AC8" w:rsidRDefault="00EA3AC8" w:rsidP="000E264F">
      <w:pPr>
        <w:pStyle w:val="Ttulo1"/>
        <w:ind w:firstLine="0"/>
        <w:rPr>
          <w:lang w:eastAsia="pt-BR"/>
        </w:rPr>
      </w:pPr>
      <w:bookmarkStart w:id="18" w:name="_Toc444850038"/>
      <w:bookmarkStart w:id="19" w:name="_Toc9001981"/>
      <w:r w:rsidRPr="00EA3AC8">
        <w:rPr>
          <w:lang w:eastAsia="pt-BR"/>
        </w:rPr>
        <w:lastRenderedPageBreak/>
        <w:t>LISTA DE ILU</w:t>
      </w:r>
      <w:r w:rsidR="00BC1D9B">
        <w:rPr>
          <w:lang w:eastAsia="pt-BR"/>
        </w:rPr>
        <w:t>S</w:t>
      </w:r>
      <w:r w:rsidRPr="00EA3AC8">
        <w:rPr>
          <w:lang w:eastAsia="pt-BR"/>
        </w:rPr>
        <w:t>TRAÇÕES</w:t>
      </w:r>
      <w:bookmarkEnd w:id="18"/>
      <w:bookmarkEnd w:id="19"/>
    </w:p>
    <w:p w14:paraId="647125B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B2"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1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3"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Ilustração 2 – Nome da ilustração</w:t>
      </w:r>
      <w:r w:rsidRPr="00EA3AC8">
        <w:rPr>
          <w:rFonts w:cs="Times New Roman"/>
          <w:color w:val="000000" w:themeColor="text1"/>
          <w:szCs w:val="20"/>
          <w:lang w:eastAsia="pt-BR"/>
        </w:rPr>
        <w:tab/>
      </w:r>
      <w:r w:rsidRPr="00EA3AC8">
        <w:rPr>
          <w:rFonts w:cs="Times New Roman"/>
          <w:color w:val="FF0000"/>
          <w:szCs w:val="20"/>
          <w:lang w:eastAsia="pt-BR"/>
        </w:rPr>
        <w:t>p</w:t>
      </w:r>
    </w:p>
    <w:p w14:paraId="647125B4"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p>
    <w:p w14:paraId="647125B5"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6" w14:textId="77777777" w:rsidR="00EA3AC8" w:rsidRPr="00EA3AC8" w:rsidRDefault="00EA3AC8" w:rsidP="00EA3AC8">
      <w:pPr>
        <w:suppressAutoHyphens w:val="0"/>
        <w:ind w:firstLine="0"/>
        <w:jc w:val="left"/>
        <w:rPr>
          <w:rFonts w:eastAsia="Calibri" w:cs="Times New Roman"/>
          <w:color w:val="auto"/>
          <w:szCs w:val="22"/>
          <w:lang w:eastAsia="pt-BR"/>
        </w:rPr>
      </w:pPr>
    </w:p>
    <w:p w14:paraId="647125B7"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 xml:space="preserve"> [Colocar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B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A"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B"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C" w14:textId="77777777" w:rsidR="00EA3AC8" w:rsidRPr="00EA3AC8" w:rsidRDefault="00EA3AC8" w:rsidP="00EA3AC8">
      <w:pPr>
        <w:suppressAutoHyphens w:val="0"/>
        <w:ind w:firstLine="0"/>
        <w:jc w:val="left"/>
        <w:rPr>
          <w:rFonts w:eastAsia="Calibri" w:cs="Times New Roman"/>
          <w:color w:val="auto"/>
          <w:szCs w:val="22"/>
          <w:lang w:eastAsia="en-US"/>
        </w:rPr>
      </w:pPr>
    </w:p>
    <w:p w14:paraId="647125BD" w14:textId="77777777" w:rsidR="00EA3AC8" w:rsidRPr="00EA3AC8" w:rsidRDefault="00EA3AC8" w:rsidP="00EA3AC8">
      <w:pPr>
        <w:tabs>
          <w:tab w:val="right" w:leader="dot" w:pos="9061"/>
        </w:tabs>
        <w:suppressAutoHyphens w:val="0"/>
        <w:spacing w:line="240" w:lineRule="auto"/>
        <w:ind w:firstLine="0"/>
        <w:jc w:val="left"/>
        <w:rPr>
          <w:rFonts w:cs="Times New Roman"/>
          <w:color w:val="auto"/>
          <w:szCs w:val="20"/>
          <w:lang w:eastAsia="pt-BR"/>
        </w:rPr>
      </w:pPr>
      <w:r w:rsidRPr="00EA3AC8">
        <w:rPr>
          <w:rFonts w:cs="Times New Roman"/>
          <w:color w:val="FF0000"/>
          <w:szCs w:val="20"/>
          <w:lang w:eastAsia="pt-BR"/>
        </w:rPr>
        <w:t xml:space="preserve"> </w:t>
      </w:r>
      <w:r w:rsidRPr="00EA3AC8">
        <w:rPr>
          <w:rFonts w:cs="Times New Roman"/>
          <w:color w:val="auto"/>
          <w:szCs w:val="20"/>
          <w:lang w:eastAsia="pt-BR"/>
        </w:rPr>
        <w:br w:type="page"/>
      </w:r>
    </w:p>
    <w:p w14:paraId="647125BE" w14:textId="77777777" w:rsidR="00EA3AC8" w:rsidRPr="00EA3AC8" w:rsidRDefault="00EA3AC8" w:rsidP="000E264F">
      <w:pPr>
        <w:pStyle w:val="Ttulo1"/>
        <w:ind w:firstLine="0"/>
        <w:rPr>
          <w:lang w:eastAsia="pt-BR"/>
        </w:rPr>
      </w:pPr>
      <w:bookmarkStart w:id="20" w:name="_Toc444850039"/>
      <w:bookmarkStart w:id="21" w:name="_Toc9001982"/>
      <w:r w:rsidRPr="00EA3AC8">
        <w:rPr>
          <w:lang w:eastAsia="pt-BR"/>
        </w:rPr>
        <w:lastRenderedPageBreak/>
        <w:t>LISTA DE GRÁFICOS</w:t>
      </w:r>
      <w:bookmarkEnd w:id="20"/>
      <w:bookmarkEnd w:id="21"/>
    </w:p>
    <w:p w14:paraId="647125B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0"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Gráfico 1 – Nome do gráfico</w:t>
      </w:r>
      <w:r w:rsidRPr="00EA3AC8">
        <w:rPr>
          <w:rFonts w:cs="Times New Roman"/>
          <w:color w:val="000000" w:themeColor="text1"/>
          <w:szCs w:val="20"/>
          <w:lang w:eastAsia="pt-BR"/>
        </w:rPr>
        <w:tab/>
      </w:r>
      <w:r w:rsidRPr="00EA3AC8">
        <w:rPr>
          <w:rFonts w:cs="Times New Roman"/>
          <w:color w:val="FF0000"/>
          <w:szCs w:val="20"/>
          <w:lang w:eastAsia="pt-BR"/>
        </w:rPr>
        <w:t>p</w:t>
      </w:r>
    </w:p>
    <w:p w14:paraId="647125C1"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2"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3"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4"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5"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FF0000"/>
          <w:szCs w:val="22"/>
          <w:lang w:eastAsia="en-US"/>
        </w:rPr>
        <w:t>[Colocar</w:t>
      </w:r>
      <w:r w:rsidR="00BC1D9B">
        <w:rPr>
          <w:rFonts w:eastAsia="Calibri" w:cs="Times New Roman"/>
          <w:color w:val="FF0000"/>
          <w:szCs w:val="22"/>
          <w:lang w:eastAsia="en-US"/>
        </w:rPr>
        <w:t>,</w:t>
      </w:r>
      <w:r w:rsidRPr="00EA3AC8">
        <w:rPr>
          <w:rFonts w:eastAsia="Calibri" w:cs="Times New Roman"/>
          <w:color w:val="FF0000"/>
          <w:szCs w:val="22"/>
          <w:lang w:eastAsia="en-US"/>
        </w:rPr>
        <w:t xml:space="preserve"> se houver. Onde p é o número da página]</w:t>
      </w:r>
    </w:p>
    <w:p w14:paraId="647125C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8"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9" w14:textId="77777777" w:rsidR="00EA3AC8" w:rsidRPr="00EA3AC8" w:rsidRDefault="00EA3AC8" w:rsidP="00EA3AC8">
      <w:pPr>
        <w:suppressAutoHyphens w:val="0"/>
        <w:ind w:firstLine="0"/>
        <w:jc w:val="left"/>
        <w:rPr>
          <w:rFonts w:eastAsia="Calibri" w:cs="Times New Roman"/>
          <w:color w:val="auto"/>
          <w:szCs w:val="22"/>
          <w:lang w:eastAsia="en-US"/>
        </w:rPr>
      </w:pPr>
    </w:p>
    <w:p w14:paraId="647125CA" w14:textId="77777777" w:rsidR="00EA3AC8" w:rsidRPr="00EA3AC8" w:rsidRDefault="00EA3AC8" w:rsidP="00EA3AC8">
      <w:pPr>
        <w:suppressAutoHyphens w:val="0"/>
        <w:spacing w:line="240" w:lineRule="auto"/>
        <w:ind w:firstLine="0"/>
        <w:jc w:val="left"/>
        <w:rPr>
          <w:rFonts w:eastAsia="Calibri" w:cs="Times New Roman"/>
          <w:color w:val="auto"/>
          <w:szCs w:val="22"/>
          <w:lang w:eastAsia="en-US"/>
        </w:rPr>
      </w:pPr>
      <w:r w:rsidRPr="00EA3AC8">
        <w:rPr>
          <w:rFonts w:eastAsia="Calibri" w:cs="Times New Roman"/>
          <w:color w:val="auto"/>
          <w:szCs w:val="22"/>
          <w:lang w:eastAsia="en-US"/>
        </w:rPr>
        <w:br w:type="page"/>
      </w:r>
    </w:p>
    <w:p w14:paraId="647125CB" w14:textId="77777777" w:rsidR="00EA3AC8" w:rsidRPr="00EA3AC8" w:rsidRDefault="00EA3AC8" w:rsidP="000E264F">
      <w:pPr>
        <w:pStyle w:val="Ttulo1"/>
        <w:ind w:firstLine="0"/>
        <w:rPr>
          <w:lang w:eastAsia="pt-BR"/>
        </w:rPr>
      </w:pPr>
      <w:bookmarkStart w:id="22" w:name="_Toc444850040"/>
      <w:bookmarkStart w:id="23" w:name="_Toc9001983"/>
      <w:r w:rsidRPr="00EA3AC8">
        <w:rPr>
          <w:lang w:eastAsia="pt-BR"/>
        </w:rPr>
        <w:lastRenderedPageBreak/>
        <w:t>LISTA DE QUADROS</w:t>
      </w:r>
      <w:bookmarkEnd w:id="22"/>
      <w:bookmarkEnd w:id="23"/>
    </w:p>
    <w:p w14:paraId="647125CC" w14:textId="77777777" w:rsidR="00EA3AC8" w:rsidRPr="00EA3AC8" w:rsidRDefault="00EA3AC8" w:rsidP="00EA3AC8">
      <w:pPr>
        <w:tabs>
          <w:tab w:val="right" w:leader="dot" w:pos="9061"/>
        </w:tabs>
        <w:suppressAutoHyphens w:val="0"/>
        <w:spacing w:line="240" w:lineRule="auto"/>
        <w:ind w:firstLine="0"/>
        <w:jc w:val="left"/>
        <w:rPr>
          <w:rFonts w:cs="Times New Roman"/>
          <w:color w:val="000000" w:themeColor="text1"/>
          <w:szCs w:val="20"/>
          <w:lang w:eastAsia="pt-BR"/>
        </w:rPr>
      </w:pPr>
      <w:r w:rsidRPr="00EA3AC8">
        <w:rPr>
          <w:rFonts w:cs="Times New Roman"/>
          <w:color w:val="000000" w:themeColor="text1"/>
          <w:szCs w:val="20"/>
          <w:lang w:eastAsia="pt-BR"/>
        </w:rPr>
        <w:t>Quadro 1 – Nome do quadro</w:t>
      </w:r>
      <w:r w:rsidRPr="00EA3AC8">
        <w:rPr>
          <w:rFonts w:cs="Times New Roman"/>
          <w:color w:val="000000" w:themeColor="text1"/>
          <w:szCs w:val="20"/>
          <w:lang w:eastAsia="pt-BR"/>
        </w:rPr>
        <w:tab/>
      </w:r>
      <w:r w:rsidRPr="00EA3AC8">
        <w:rPr>
          <w:rFonts w:cs="Times New Roman"/>
          <w:color w:val="FF0000"/>
          <w:szCs w:val="20"/>
          <w:lang w:eastAsia="pt-BR"/>
        </w:rPr>
        <w:t>p</w:t>
      </w:r>
    </w:p>
    <w:p w14:paraId="647125CD"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E"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CF"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D1" w14:textId="77777777" w:rsidR="00BC1D9B" w:rsidRDefault="00BC1D9B" w:rsidP="00BC1D9B">
      <w:pPr>
        <w:spacing w:line="240" w:lineRule="auto"/>
        <w:ind w:firstLine="0"/>
        <w:rPr>
          <w:color w:val="FF0000"/>
        </w:rPr>
      </w:pPr>
      <w:r w:rsidRPr="00E1203D">
        <w:rPr>
          <w:color w:val="FF0000"/>
        </w:rPr>
        <w:t xml:space="preserve">[Colocar </w:t>
      </w:r>
      <w:r>
        <w:rPr>
          <w:color w:val="FF0000"/>
        </w:rPr>
        <w:t>a lista de quadros</w:t>
      </w:r>
      <w:r w:rsidR="00EE17FA">
        <w:rPr>
          <w:color w:val="FF0000"/>
        </w:rPr>
        <w:t>, numerado progressivamente</w:t>
      </w:r>
      <w:r>
        <w:rPr>
          <w:color w:val="FF0000"/>
        </w:rPr>
        <w:t xml:space="preserve">, </w:t>
      </w:r>
      <w:r w:rsidRPr="00E1203D">
        <w:rPr>
          <w:color w:val="FF0000"/>
        </w:rPr>
        <w:t>se houver</w:t>
      </w:r>
      <w:r>
        <w:rPr>
          <w:color w:val="FF0000"/>
        </w:rPr>
        <w:t>.</w:t>
      </w:r>
      <w:r w:rsidR="00EE17FA">
        <w:rPr>
          <w:color w:val="FF0000"/>
        </w:rPr>
        <w:t xml:space="preserve"> Onde p é o número da página</w:t>
      </w:r>
      <w:r>
        <w:rPr>
          <w:color w:val="FF0000"/>
        </w:rPr>
        <w:t>]</w:t>
      </w:r>
    </w:p>
    <w:p w14:paraId="647125D2" w14:textId="77777777" w:rsidR="00BC1D9B" w:rsidRDefault="00BC1D9B" w:rsidP="00BC1D9B">
      <w:pPr>
        <w:spacing w:line="240" w:lineRule="auto"/>
        <w:ind w:firstLine="0"/>
        <w:rPr>
          <w:color w:val="FF0000"/>
        </w:rPr>
      </w:pPr>
    </w:p>
    <w:p w14:paraId="647125D3"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D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5"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6"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7" w14:textId="77777777" w:rsidR="00EA3AC8" w:rsidRPr="00EA3AC8" w:rsidRDefault="00EA3AC8" w:rsidP="00EA3AC8">
      <w:pPr>
        <w:suppressAutoHyphens w:val="0"/>
        <w:ind w:firstLine="0"/>
        <w:jc w:val="left"/>
        <w:rPr>
          <w:rFonts w:eastAsia="Calibri" w:cs="Times New Roman"/>
          <w:color w:val="auto"/>
          <w:szCs w:val="22"/>
          <w:lang w:eastAsia="en-US"/>
        </w:rPr>
      </w:pPr>
    </w:p>
    <w:p w14:paraId="647125D8" w14:textId="77777777" w:rsidR="00EA3AC8" w:rsidRPr="00EA3AC8" w:rsidRDefault="00EA3AC8" w:rsidP="00EA3AC8">
      <w:pPr>
        <w:suppressAutoHyphens w:val="0"/>
        <w:spacing w:line="240" w:lineRule="auto"/>
        <w:jc w:val="left"/>
        <w:rPr>
          <w:rFonts w:cs="Times New Roman"/>
          <w:b/>
          <w:bCs/>
          <w:kern w:val="32"/>
          <w:sz w:val="28"/>
          <w:szCs w:val="28"/>
          <w:lang w:eastAsia="pt-BR"/>
        </w:rPr>
      </w:pPr>
      <w:r w:rsidRPr="00EA3AC8">
        <w:rPr>
          <w:rFonts w:eastAsia="Calibri" w:cs="Times New Roman"/>
          <w:color w:val="auto"/>
          <w:szCs w:val="22"/>
          <w:lang w:eastAsia="en-US"/>
        </w:rPr>
        <w:br w:type="page"/>
      </w:r>
    </w:p>
    <w:p w14:paraId="647125D9" w14:textId="77777777" w:rsidR="00EA3AC8" w:rsidRDefault="00EA3AC8" w:rsidP="000E264F">
      <w:pPr>
        <w:pStyle w:val="Ttulo1"/>
        <w:ind w:firstLine="0"/>
        <w:rPr>
          <w:lang w:eastAsia="pt-BR"/>
        </w:rPr>
      </w:pPr>
      <w:bookmarkStart w:id="24" w:name="_Toc444850041"/>
      <w:bookmarkStart w:id="25" w:name="_Toc9001984"/>
      <w:r w:rsidRPr="00EA3AC8">
        <w:rPr>
          <w:lang w:eastAsia="pt-BR"/>
        </w:rPr>
        <w:lastRenderedPageBreak/>
        <w:t>LISTA DE TABELAS</w:t>
      </w:r>
      <w:bookmarkEnd w:id="24"/>
      <w:bookmarkEnd w:id="25"/>
    </w:p>
    <w:p w14:paraId="647125DA" w14:textId="77777777" w:rsidR="000E264F" w:rsidRPr="00EA3AC8" w:rsidRDefault="000E264F" w:rsidP="000E264F">
      <w:pPr>
        <w:tabs>
          <w:tab w:val="right" w:leader="dot" w:pos="9061"/>
        </w:tabs>
        <w:suppressAutoHyphens w:val="0"/>
        <w:spacing w:line="240" w:lineRule="auto"/>
        <w:ind w:firstLine="0"/>
        <w:jc w:val="left"/>
        <w:rPr>
          <w:rFonts w:cs="Times New Roman"/>
          <w:color w:val="000000" w:themeColor="text1"/>
          <w:szCs w:val="20"/>
          <w:lang w:eastAsia="pt-BR"/>
        </w:rPr>
      </w:pPr>
      <w:r>
        <w:rPr>
          <w:rFonts w:cs="Times New Roman"/>
          <w:color w:val="000000" w:themeColor="text1"/>
          <w:szCs w:val="20"/>
          <w:lang w:eastAsia="pt-BR"/>
        </w:rPr>
        <w:t>T</w:t>
      </w:r>
      <w:r w:rsidR="000962E2">
        <w:rPr>
          <w:rFonts w:cs="Times New Roman"/>
          <w:color w:val="000000" w:themeColor="text1"/>
          <w:szCs w:val="20"/>
          <w:lang w:eastAsia="pt-BR"/>
        </w:rPr>
        <w:t xml:space="preserve">abela </w:t>
      </w:r>
      <w:r w:rsidRPr="00EA3AC8">
        <w:rPr>
          <w:rFonts w:cs="Times New Roman"/>
          <w:color w:val="000000" w:themeColor="text1"/>
          <w:szCs w:val="20"/>
          <w:lang w:eastAsia="pt-BR"/>
        </w:rPr>
        <w:t xml:space="preserve">1 – Nome </w:t>
      </w:r>
      <w:r w:rsidR="000962E2">
        <w:rPr>
          <w:rFonts w:cs="Times New Roman"/>
          <w:color w:val="000000" w:themeColor="text1"/>
          <w:szCs w:val="20"/>
          <w:lang w:eastAsia="pt-BR"/>
        </w:rPr>
        <w:t>da tabela</w:t>
      </w:r>
      <w:r w:rsidRPr="00EA3AC8">
        <w:rPr>
          <w:rFonts w:cs="Times New Roman"/>
          <w:color w:val="000000" w:themeColor="text1"/>
          <w:szCs w:val="20"/>
          <w:lang w:eastAsia="pt-BR"/>
        </w:rPr>
        <w:tab/>
      </w:r>
      <w:r w:rsidRPr="00EA3AC8">
        <w:rPr>
          <w:rFonts w:cs="Times New Roman"/>
          <w:color w:val="FF0000"/>
          <w:szCs w:val="20"/>
          <w:lang w:eastAsia="pt-BR"/>
        </w:rPr>
        <w:t>p</w:t>
      </w:r>
    </w:p>
    <w:p w14:paraId="647125DC" w14:textId="77777777" w:rsidR="00BC1D9B" w:rsidRPr="000E264F" w:rsidRDefault="00BC1D9B" w:rsidP="00A264E4">
      <w:pPr>
        <w:ind w:firstLine="0"/>
        <w:rPr>
          <w:lang w:eastAsia="pt-BR"/>
        </w:rPr>
      </w:pPr>
    </w:p>
    <w:p w14:paraId="647125DD" w14:textId="77777777" w:rsidR="00BC1D9B" w:rsidRDefault="00BC1D9B" w:rsidP="00BC1D9B">
      <w:pPr>
        <w:spacing w:line="240" w:lineRule="auto"/>
        <w:ind w:firstLine="0"/>
        <w:rPr>
          <w:color w:val="FF0000"/>
        </w:rPr>
      </w:pPr>
      <w:r w:rsidRPr="00E1203D">
        <w:rPr>
          <w:color w:val="FF0000"/>
        </w:rPr>
        <w:t xml:space="preserve">[Colocar </w:t>
      </w:r>
      <w:r>
        <w:rPr>
          <w:color w:val="FF0000"/>
        </w:rPr>
        <w:t xml:space="preserve">a lista de tabelas, </w:t>
      </w:r>
      <w:r w:rsidRPr="00E1203D">
        <w:rPr>
          <w:color w:val="FF0000"/>
        </w:rPr>
        <w:t>se houver</w:t>
      </w:r>
      <w:r>
        <w:rPr>
          <w:color w:val="FF0000"/>
        </w:rPr>
        <w:t>.]</w:t>
      </w:r>
    </w:p>
    <w:p w14:paraId="647125DE" w14:textId="77777777" w:rsidR="00BC1D9B" w:rsidRDefault="00BC1D9B" w:rsidP="00BC1D9B">
      <w:pPr>
        <w:spacing w:line="240" w:lineRule="auto"/>
        <w:ind w:firstLine="0"/>
        <w:rPr>
          <w:color w:val="FF0000"/>
        </w:rPr>
      </w:pPr>
    </w:p>
    <w:p w14:paraId="647125DF" w14:textId="77777777" w:rsidR="00BC1D9B" w:rsidRDefault="00BC1D9B" w:rsidP="00A9586E">
      <w:pPr>
        <w:spacing w:line="240" w:lineRule="auto"/>
        <w:ind w:firstLine="0"/>
      </w:pPr>
      <w:r>
        <w:rPr>
          <w:color w:val="FF0000"/>
        </w:rPr>
        <w:t>[OBSERVAÇÃO: Observar a diferença entre quadro e tabela, conforme preconiza a ABNT. O quadro tem as quatro bordas fechadas. As tabelas, conforme a ABNT indica, seguem o padrão do IBGE para normas estatísticas e apresentação de dados estatísticos em tabelas (Norma de Apresentação Tabular do IBGE) sendo, uma das características, que a margem esquerda e direita não são fechadas por linhas. Para mais esclarecimentos, consultar as normas publicadas no Ambiente Virtual do TC, dentre elas as da ABNT e a Norma de Apresentação Tabular do IBGE.]</w:t>
      </w:r>
    </w:p>
    <w:p w14:paraId="647125E0" w14:textId="77777777" w:rsidR="00EA3AC8" w:rsidRPr="00EA3AC8" w:rsidRDefault="00EA3AC8" w:rsidP="00EA3AC8">
      <w:pPr>
        <w:suppressAutoHyphens w:val="0"/>
        <w:spacing w:line="240" w:lineRule="auto"/>
        <w:ind w:firstLine="0"/>
        <w:jc w:val="left"/>
        <w:rPr>
          <w:rFonts w:eastAsia="Calibri" w:cs="Times New Roman"/>
          <w:color w:val="000000" w:themeColor="text1"/>
          <w:szCs w:val="22"/>
          <w:lang w:eastAsia="en-US"/>
        </w:rPr>
      </w:pPr>
    </w:p>
    <w:p w14:paraId="647125E1"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2"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3"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4" w14:textId="77777777" w:rsidR="00EA3AC8" w:rsidRPr="00EA3AC8" w:rsidRDefault="00EA3AC8" w:rsidP="00EA3AC8">
      <w:pPr>
        <w:suppressAutoHyphens w:val="0"/>
        <w:ind w:firstLine="0"/>
        <w:jc w:val="left"/>
        <w:rPr>
          <w:rFonts w:eastAsia="Calibri" w:cs="Times New Roman"/>
          <w:color w:val="auto"/>
          <w:szCs w:val="22"/>
          <w:lang w:eastAsia="en-US"/>
        </w:rPr>
      </w:pPr>
    </w:p>
    <w:p w14:paraId="647125E5" w14:textId="77777777" w:rsidR="00EA3AC8" w:rsidRPr="00EA3AC8" w:rsidRDefault="00EA3AC8" w:rsidP="00EA3AC8">
      <w:pPr>
        <w:suppressAutoHyphens w:val="0"/>
        <w:jc w:val="left"/>
        <w:rPr>
          <w:rFonts w:cs="Times New Roman"/>
          <w:b/>
          <w:bCs/>
          <w:kern w:val="32"/>
          <w:sz w:val="28"/>
          <w:szCs w:val="28"/>
          <w:lang w:eastAsia="pt-BR"/>
        </w:rPr>
      </w:pPr>
      <w:r w:rsidRPr="00EA3AC8">
        <w:rPr>
          <w:rFonts w:cs="Times New Roman"/>
          <w:b/>
          <w:bCs/>
          <w:kern w:val="32"/>
          <w:sz w:val="28"/>
          <w:szCs w:val="28"/>
          <w:lang w:eastAsia="pt-BR"/>
        </w:rPr>
        <w:br w:type="page"/>
      </w:r>
    </w:p>
    <w:p w14:paraId="647125E6" w14:textId="77777777" w:rsidR="00EA3AC8" w:rsidRPr="00EA3AC8" w:rsidRDefault="00EA3AC8" w:rsidP="000E264F">
      <w:pPr>
        <w:pStyle w:val="Ttulo1"/>
        <w:ind w:firstLine="0"/>
        <w:rPr>
          <w:lang w:eastAsia="pt-BR"/>
        </w:rPr>
      </w:pPr>
      <w:bookmarkStart w:id="26" w:name="_Toc444850042"/>
      <w:bookmarkStart w:id="27" w:name="_Toc9001985"/>
      <w:r w:rsidRPr="00EA3AC8">
        <w:rPr>
          <w:lang w:eastAsia="pt-BR"/>
        </w:rPr>
        <w:lastRenderedPageBreak/>
        <w:t>LISTA DE ABREVIATURAS E SIGLAS</w:t>
      </w:r>
      <w:bookmarkEnd w:id="26"/>
      <w:bookmarkEnd w:id="27"/>
    </w:p>
    <w:p w14:paraId="647125E7" w14:textId="77777777" w:rsidR="00EA3AC8" w:rsidRPr="00EA3AC8" w:rsidRDefault="00EA3AC8" w:rsidP="00EA3AC8">
      <w:pPr>
        <w:suppressAutoHyphens w:val="0"/>
        <w:rPr>
          <w:rFonts w:eastAsia="Calibri" w:cs="Times New Roman"/>
          <w:b/>
          <w:color w:val="auto"/>
          <w:lang w:eastAsia="en-US"/>
        </w:rPr>
      </w:pPr>
    </w:p>
    <w:p w14:paraId="647125E8" w14:textId="6A67DCDE" w:rsidR="00EA3AC8" w:rsidRPr="00EA3AC8" w:rsidRDefault="00EA3AC8" w:rsidP="00EA3AC8">
      <w:pPr>
        <w:suppressAutoHyphens w:val="0"/>
        <w:ind w:firstLine="0"/>
        <w:rPr>
          <w:rFonts w:eastAsia="Calibri" w:cs="Times New Roman"/>
          <w:b/>
          <w:color w:val="auto"/>
          <w:lang w:eastAsia="en-US"/>
        </w:rPr>
      </w:pPr>
      <w:r w:rsidRPr="00EA3AC8">
        <w:rPr>
          <w:rFonts w:eastAsia="Calibri" w:cs="Times New Roman"/>
          <w:b/>
          <w:color w:val="auto"/>
          <w:lang w:eastAsia="en-US"/>
        </w:rPr>
        <w:t>Siglas</w:t>
      </w:r>
      <w:r w:rsidRPr="00EA3AC8">
        <w:rPr>
          <w:rFonts w:eastAsia="Calibri" w:cs="Times New Roman"/>
          <w:b/>
          <w:color w:val="auto"/>
          <w:lang w:eastAsia="en-US"/>
        </w:rPr>
        <w:tab/>
        <w:t>Descrição</w:t>
      </w:r>
    </w:p>
    <w:p w14:paraId="647125E9" w14:textId="6C011A2F" w:rsidR="00EA3AC8" w:rsidRPr="00612311" w:rsidRDefault="005D76EB" w:rsidP="00EA3AC8">
      <w:pPr>
        <w:suppressAutoHyphens w:val="0"/>
        <w:ind w:firstLine="0"/>
        <w:rPr>
          <w:rFonts w:eastAsia="Calibri" w:cs="Times New Roman"/>
          <w:color w:val="auto"/>
          <w:lang w:eastAsia="en-US"/>
        </w:rPr>
      </w:pPr>
      <w:r w:rsidRPr="00612311">
        <w:rPr>
          <w:rFonts w:eastAsia="Calibri" w:cs="Times New Roman"/>
          <w:color w:val="auto"/>
          <w:lang w:eastAsia="en-US"/>
        </w:rPr>
        <w:t>API</w:t>
      </w:r>
      <w:r w:rsidR="00EA3AC8" w:rsidRPr="00612311">
        <w:rPr>
          <w:rFonts w:eastAsia="Calibri" w:cs="Times New Roman"/>
          <w:color w:val="auto"/>
          <w:lang w:eastAsia="en-US"/>
        </w:rPr>
        <w:tab/>
      </w:r>
      <w:proofErr w:type="spellStart"/>
      <w:r w:rsidR="00EC017E" w:rsidRPr="00612311">
        <w:rPr>
          <w:rFonts w:eastAsia="Calibri" w:cs="Times New Roman"/>
          <w:i/>
          <w:color w:val="auto"/>
          <w:lang w:eastAsia="en-US"/>
        </w:rPr>
        <w:t>Application</w:t>
      </w:r>
      <w:proofErr w:type="spellEnd"/>
      <w:r w:rsidR="00EC017E" w:rsidRPr="00612311">
        <w:rPr>
          <w:rFonts w:eastAsia="Calibri" w:cs="Times New Roman"/>
          <w:i/>
          <w:color w:val="auto"/>
          <w:lang w:eastAsia="en-US"/>
        </w:rPr>
        <w:t xml:space="preserve"> </w:t>
      </w:r>
      <w:proofErr w:type="spellStart"/>
      <w:r w:rsidR="00EC017E" w:rsidRPr="00612311">
        <w:rPr>
          <w:rFonts w:eastAsia="Calibri" w:cs="Times New Roman"/>
          <w:i/>
          <w:color w:val="auto"/>
          <w:lang w:eastAsia="en-US"/>
        </w:rPr>
        <w:t>Programming</w:t>
      </w:r>
      <w:proofErr w:type="spellEnd"/>
      <w:r w:rsidR="00EC017E" w:rsidRPr="00612311">
        <w:rPr>
          <w:rFonts w:eastAsia="Calibri" w:cs="Times New Roman"/>
          <w:i/>
          <w:color w:val="auto"/>
          <w:lang w:eastAsia="en-US"/>
        </w:rPr>
        <w:t xml:space="preserve"> Interface</w:t>
      </w:r>
      <w:r w:rsidR="00EC017E" w:rsidRPr="00612311">
        <w:rPr>
          <w:rFonts w:eastAsia="Calibri" w:cs="Times New Roman"/>
          <w:color w:val="auto"/>
          <w:lang w:eastAsia="en-US"/>
        </w:rPr>
        <w:t xml:space="preserve"> </w:t>
      </w:r>
      <w:r w:rsidR="00612311">
        <w:rPr>
          <w:rFonts w:eastAsia="Calibri" w:cs="Times New Roman"/>
          <w:color w:val="auto"/>
          <w:lang w:eastAsia="en-US"/>
        </w:rPr>
        <w:t xml:space="preserve">- </w:t>
      </w:r>
      <w:r w:rsidR="00EC017E" w:rsidRPr="00612311">
        <w:rPr>
          <w:rFonts w:eastAsia="Calibri" w:cs="Times New Roman"/>
          <w:color w:val="auto"/>
          <w:lang w:eastAsia="en-US"/>
        </w:rPr>
        <w:t>Interface de programação da aplicação</w:t>
      </w:r>
    </w:p>
    <w:p w14:paraId="4844FD0D" w14:textId="01567F01" w:rsidR="00EC017E" w:rsidRPr="00612311" w:rsidRDefault="00EC017E" w:rsidP="00EA3AC8">
      <w:pPr>
        <w:suppressAutoHyphens w:val="0"/>
        <w:ind w:firstLine="0"/>
        <w:rPr>
          <w:rFonts w:eastAsia="Calibri" w:cs="Times New Roman"/>
          <w:color w:val="auto"/>
          <w:lang w:eastAsia="en-US"/>
        </w:rPr>
      </w:pPr>
      <w:r w:rsidRPr="00612311">
        <w:rPr>
          <w:rFonts w:eastAsia="Calibri" w:cs="Times New Roman"/>
          <w:color w:val="auto"/>
          <w:lang w:eastAsia="en-US"/>
        </w:rPr>
        <w:t>REST</w:t>
      </w:r>
      <w:r w:rsidRPr="00612311">
        <w:rPr>
          <w:rFonts w:eastAsia="Calibri" w:cs="Times New Roman"/>
          <w:color w:val="auto"/>
          <w:lang w:eastAsia="en-US"/>
        </w:rPr>
        <w:tab/>
      </w:r>
      <w:proofErr w:type="spellStart"/>
      <w:r w:rsidR="00E76378" w:rsidRPr="00612311">
        <w:rPr>
          <w:rFonts w:eastAsia="Calibri" w:cs="Times New Roman"/>
          <w:i/>
          <w:color w:val="auto"/>
          <w:lang w:eastAsia="en-US"/>
        </w:rPr>
        <w:t>Representational</w:t>
      </w:r>
      <w:proofErr w:type="spellEnd"/>
      <w:r w:rsidR="00E76378" w:rsidRPr="00612311">
        <w:rPr>
          <w:rFonts w:eastAsia="Calibri" w:cs="Times New Roman"/>
          <w:i/>
          <w:color w:val="auto"/>
          <w:lang w:eastAsia="en-US"/>
        </w:rPr>
        <w:t xml:space="preserve"> </w:t>
      </w:r>
      <w:proofErr w:type="spellStart"/>
      <w:r w:rsidR="00E76378" w:rsidRPr="00612311">
        <w:rPr>
          <w:rFonts w:eastAsia="Calibri" w:cs="Times New Roman"/>
          <w:i/>
          <w:color w:val="auto"/>
          <w:lang w:eastAsia="en-US"/>
        </w:rPr>
        <w:t>State</w:t>
      </w:r>
      <w:proofErr w:type="spellEnd"/>
      <w:r w:rsidR="00E76378" w:rsidRPr="00612311">
        <w:rPr>
          <w:rFonts w:eastAsia="Calibri" w:cs="Times New Roman"/>
          <w:i/>
          <w:color w:val="auto"/>
          <w:lang w:eastAsia="en-US"/>
        </w:rPr>
        <w:t xml:space="preserve"> </w:t>
      </w:r>
      <w:proofErr w:type="spellStart"/>
      <w:proofErr w:type="gramStart"/>
      <w:r w:rsidR="00E76378" w:rsidRPr="00612311">
        <w:rPr>
          <w:rFonts w:eastAsia="Calibri" w:cs="Times New Roman"/>
          <w:i/>
          <w:color w:val="auto"/>
          <w:lang w:eastAsia="en-US"/>
        </w:rPr>
        <w:t>Transfer</w:t>
      </w:r>
      <w:proofErr w:type="spellEnd"/>
      <w:r w:rsidR="00E76378" w:rsidRPr="00612311">
        <w:rPr>
          <w:rFonts w:eastAsia="Calibri" w:cs="Times New Roman"/>
          <w:color w:val="auto"/>
          <w:lang w:eastAsia="en-US"/>
        </w:rPr>
        <w:t xml:space="preserve"> </w:t>
      </w:r>
      <w:r w:rsidR="00612311">
        <w:rPr>
          <w:rFonts w:eastAsia="Calibri" w:cs="Times New Roman"/>
          <w:color w:val="auto"/>
          <w:lang w:eastAsia="en-US"/>
        </w:rPr>
        <w:t xml:space="preserve"> -</w:t>
      </w:r>
      <w:proofErr w:type="gramEnd"/>
      <w:r w:rsidR="00612311">
        <w:rPr>
          <w:rFonts w:eastAsia="Calibri" w:cs="Times New Roman"/>
          <w:color w:val="auto"/>
          <w:lang w:eastAsia="en-US"/>
        </w:rPr>
        <w:t xml:space="preserve"> </w:t>
      </w:r>
      <w:r w:rsidR="00E76378" w:rsidRPr="00612311">
        <w:rPr>
          <w:rFonts w:eastAsia="Calibri" w:cs="Times New Roman"/>
          <w:color w:val="auto"/>
          <w:lang w:eastAsia="en-US"/>
        </w:rPr>
        <w:t>Transferência de estado representacional</w:t>
      </w:r>
    </w:p>
    <w:p w14:paraId="6BD440CD" w14:textId="6E52FBA3" w:rsidR="00E76378" w:rsidRPr="00612311" w:rsidRDefault="00E76378" w:rsidP="00EA3AC8">
      <w:pPr>
        <w:suppressAutoHyphens w:val="0"/>
        <w:ind w:firstLine="0"/>
        <w:rPr>
          <w:rFonts w:eastAsia="Calibri" w:cs="Times New Roman"/>
          <w:color w:val="auto"/>
          <w:lang w:eastAsia="en-US"/>
        </w:rPr>
      </w:pPr>
      <w:r w:rsidRPr="00612311">
        <w:rPr>
          <w:rFonts w:eastAsia="Calibri" w:cs="Times New Roman"/>
          <w:color w:val="auto"/>
          <w:lang w:eastAsia="en-US"/>
        </w:rPr>
        <w:t>SOAP</w:t>
      </w:r>
      <w:r w:rsidRPr="00612311">
        <w:rPr>
          <w:rFonts w:eastAsia="Calibri" w:cs="Times New Roman"/>
          <w:color w:val="auto"/>
          <w:lang w:eastAsia="en-US"/>
        </w:rPr>
        <w:tab/>
      </w:r>
      <w:proofErr w:type="spellStart"/>
      <w:r w:rsidR="001A72AE" w:rsidRPr="00612311">
        <w:rPr>
          <w:rFonts w:eastAsia="Calibri" w:cs="Times New Roman"/>
          <w:i/>
          <w:color w:val="auto"/>
          <w:lang w:eastAsia="en-US"/>
        </w:rPr>
        <w:t>Simple</w:t>
      </w:r>
      <w:proofErr w:type="spellEnd"/>
      <w:r w:rsidR="001A72AE" w:rsidRPr="00612311">
        <w:rPr>
          <w:rFonts w:eastAsia="Calibri" w:cs="Times New Roman"/>
          <w:i/>
          <w:color w:val="auto"/>
          <w:lang w:eastAsia="en-US"/>
        </w:rPr>
        <w:t xml:space="preserve"> </w:t>
      </w:r>
      <w:proofErr w:type="spellStart"/>
      <w:r w:rsidR="001A72AE" w:rsidRPr="00612311">
        <w:rPr>
          <w:rFonts w:eastAsia="Calibri" w:cs="Times New Roman"/>
          <w:i/>
          <w:color w:val="auto"/>
          <w:lang w:eastAsia="en-US"/>
        </w:rPr>
        <w:t>Object</w:t>
      </w:r>
      <w:proofErr w:type="spellEnd"/>
      <w:r w:rsidR="001A72AE" w:rsidRPr="00612311">
        <w:rPr>
          <w:rFonts w:eastAsia="Calibri" w:cs="Times New Roman"/>
          <w:i/>
          <w:color w:val="auto"/>
          <w:lang w:eastAsia="en-US"/>
        </w:rPr>
        <w:t xml:space="preserve"> Access </w:t>
      </w:r>
      <w:proofErr w:type="spellStart"/>
      <w:r w:rsidR="001A72AE" w:rsidRPr="00612311">
        <w:rPr>
          <w:rFonts w:eastAsia="Calibri" w:cs="Times New Roman"/>
          <w:i/>
          <w:color w:val="auto"/>
          <w:lang w:eastAsia="en-US"/>
        </w:rPr>
        <w:t>Protocol</w:t>
      </w:r>
      <w:proofErr w:type="spellEnd"/>
      <w:r w:rsidR="00612311">
        <w:rPr>
          <w:rFonts w:eastAsia="Calibri" w:cs="Times New Roman"/>
          <w:color w:val="auto"/>
          <w:lang w:eastAsia="en-US"/>
        </w:rPr>
        <w:t xml:space="preserve"> - </w:t>
      </w:r>
      <w:r w:rsidR="001A72AE" w:rsidRPr="00612311">
        <w:rPr>
          <w:rFonts w:eastAsia="Calibri" w:cs="Times New Roman"/>
          <w:color w:val="auto"/>
          <w:lang w:eastAsia="en-US"/>
        </w:rPr>
        <w:t>Protocolo de acesso</w:t>
      </w:r>
      <w:r w:rsidR="00612311" w:rsidRPr="00612311">
        <w:rPr>
          <w:rFonts w:eastAsia="Calibri" w:cs="Times New Roman"/>
          <w:color w:val="auto"/>
          <w:lang w:eastAsia="en-US"/>
        </w:rPr>
        <w:t xml:space="preserve"> de objeto simples</w:t>
      </w:r>
    </w:p>
    <w:p w14:paraId="647125EE" w14:textId="55643DD3" w:rsidR="00BC1D9B" w:rsidRPr="00740D16" w:rsidRDefault="00A005E4" w:rsidP="00EA3AC8">
      <w:pPr>
        <w:suppressAutoHyphens w:val="0"/>
        <w:ind w:firstLine="0"/>
        <w:rPr>
          <w:rFonts w:eastAsia="Calibri" w:cs="Times New Roman"/>
          <w:color w:val="000000" w:themeColor="text1"/>
          <w:lang w:eastAsia="en-US"/>
        </w:rPr>
      </w:pPr>
      <w:r w:rsidRPr="00740D16">
        <w:rPr>
          <w:rFonts w:eastAsia="Calibri" w:cs="Times New Roman"/>
          <w:color w:val="000000" w:themeColor="text1"/>
          <w:lang w:eastAsia="en-US"/>
        </w:rPr>
        <w:t>JSON</w:t>
      </w:r>
      <w:r w:rsidRPr="00740D16">
        <w:rPr>
          <w:rFonts w:eastAsia="Calibri" w:cs="Times New Roman"/>
          <w:color w:val="000000" w:themeColor="text1"/>
          <w:lang w:eastAsia="en-US"/>
        </w:rPr>
        <w:tab/>
      </w:r>
      <w:proofErr w:type="spellStart"/>
      <w:r w:rsidR="00740D16" w:rsidRPr="00740D16">
        <w:rPr>
          <w:rFonts w:eastAsia="Calibri" w:cs="Times New Roman"/>
          <w:i/>
          <w:color w:val="000000" w:themeColor="text1"/>
          <w:lang w:eastAsia="en-US"/>
        </w:rPr>
        <w:t>JavaScript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Object</w:t>
      </w:r>
      <w:proofErr w:type="spellEnd"/>
      <w:r w:rsidR="00740D16" w:rsidRPr="00740D16">
        <w:rPr>
          <w:rFonts w:eastAsia="Calibri" w:cs="Times New Roman"/>
          <w:i/>
          <w:color w:val="000000" w:themeColor="text1"/>
          <w:lang w:eastAsia="en-US"/>
        </w:rPr>
        <w:t xml:space="preserve"> </w:t>
      </w:r>
      <w:proofErr w:type="spellStart"/>
      <w:r w:rsidR="00740D16" w:rsidRPr="00740D16">
        <w:rPr>
          <w:rFonts w:eastAsia="Calibri" w:cs="Times New Roman"/>
          <w:i/>
          <w:color w:val="000000" w:themeColor="text1"/>
          <w:lang w:eastAsia="en-US"/>
        </w:rPr>
        <w:t>Notation</w:t>
      </w:r>
      <w:proofErr w:type="spellEnd"/>
      <w:r w:rsidR="00740D16" w:rsidRPr="00740D16">
        <w:rPr>
          <w:rFonts w:eastAsia="Calibri" w:cs="Times New Roman"/>
          <w:color w:val="000000" w:themeColor="text1"/>
          <w:lang w:eastAsia="en-US"/>
        </w:rPr>
        <w:t xml:space="preserve"> – Notação de objetos </w:t>
      </w:r>
      <w:proofErr w:type="spellStart"/>
      <w:r w:rsidR="00740D16" w:rsidRPr="00740D16">
        <w:rPr>
          <w:rFonts w:eastAsia="Calibri" w:cs="Times New Roman"/>
          <w:color w:val="000000" w:themeColor="text1"/>
          <w:lang w:eastAsia="en-US"/>
        </w:rPr>
        <w:t>j</w:t>
      </w:r>
      <w:r w:rsidR="00740D16">
        <w:rPr>
          <w:rFonts w:eastAsia="Calibri" w:cs="Times New Roman"/>
          <w:color w:val="000000" w:themeColor="text1"/>
          <w:lang w:eastAsia="en-US"/>
        </w:rPr>
        <w:t>avascript</w:t>
      </w:r>
      <w:proofErr w:type="spellEnd"/>
    </w:p>
    <w:p w14:paraId="647125EF" w14:textId="77777777" w:rsidR="00EA3AC8" w:rsidRPr="00740D16" w:rsidRDefault="00EA3AC8" w:rsidP="00EA3AC8">
      <w:pPr>
        <w:suppressAutoHyphens w:val="0"/>
        <w:ind w:firstLine="0"/>
        <w:rPr>
          <w:rFonts w:eastAsia="Calibri" w:cs="Times New Roman"/>
          <w:b/>
          <w:color w:val="auto"/>
          <w:lang w:eastAsia="en-US"/>
        </w:rPr>
      </w:pPr>
    </w:p>
    <w:p w14:paraId="647125F0" w14:textId="77777777" w:rsidR="00EA3AC8" w:rsidRPr="00740D16" w:rsidRDefault="00EA3AC8" w:rsidP="00EA3AC8">
      <w:pPr>
        <w:suppressAutoHyphens w:val="0"/>
        <w:ind w:firstLine="0"/>
        <w:rPr>
          <w:rFonts w:eastAsia="Calibri" w:cs="Times New Roman"/>
          <w:b/>
          <w:color w:val="auto"/>
          <w:lang w:eastAsia="en-US"/>
        </w:rPr>
      </w:pPr>
    </w:p>
    <w:p w14:paraId="647125F1" w14:textId="77777777" w:rsidR="00EA3AC8" w:rsidRPr="00740D16" w:rsidRDefault="00EA3AC8" w:rsidP="00EA3AC8">
      <w:pPr>
        <w:suppressAutoHyphens w:val="0"/>
        <w:ind w:firstLine="0"/>
        <w:rPr>
          <w:rFonts w:eastAsia="Calibri" w:cs="Times New Roman"/>
          <w:b/>
          <w:color w:val="auto"/>
          <w:lang w:eastAsia="en-US"/>
        </w:rPr>
      </w:pPr>
    </w:p>
    <w:p w14:paraId="647125F2" w14:textId="77777777" w:rsidR="000E264F" w:rsidRPr="00740D16" w:rsidRDefault="000E264F" w:rsidP="00EA3AC8">
      <w:pPr>
        <w:suppressAutoHyphens w:val="0"/>
        <w:spacing w:line="240" w:lineRule="auto"/>
        <w:jc w:val="left"/>
        <w:rPr>
          <w:rFonts w:eastAsia="Calibri" w:cs="Times New Roman"/>
          <w:b/>
          <w:color w:val="auto"/>
          <w:sz w:val="28"/>
          <w:szCs w:val="28"/>
          <w:lang w:eastAsia="en-US"/>
        </w:rPr>
      </w:pPr>
    </w:p>
    <w:p w14:paraId="647125F3" w14:textId="77777777" w:rsidR="000E264F" w:rsidRPr="00740D16" w:rsidRDefault="000E264F">
      <w:pPr>
        <w:suppressAutoHyphens w:val="0"/>
        <w:spacing w:line="240" w:lineRule="auto"/>
        <w:ind w:firstLine="0"/>
        <w:jc w:val="left"/>
        <w:rPr>
          <w:rFonts w:eastAsia="Calibri" w:cs="Times New Roman"/>
          <w:b/>
          <w:color w:val="auto"/>
          <w:sz w:val="28"/>
          <w:szCs w:val="28"/>
          <w:lang w:eastAsia="en-US"/>
        </w:rPr>
      </w:pPr>
      <w:r w:rsidRPr="00740D16">
        <w:rPr>
          <w:rFonts w:eastAsia="Calibri" w:cs="Times New Roman"/>
          <w:b/>
          <w:color w:val="auto"/>
          <w:sz w:val="28"/>
          <w:szCs w:val="28"/>
          <w:lang w:eastAsia="en-US"/>
        </w:rPr>
        <w:br w:type="page"/>
      </w:r>
    </w:p>
    <w:p w14:paraId="647125F4" w14:textId="77777777" w:rsidR="000E264F" w:rsidRPr="00740D16" w:rsidRDefault="000E264F" w:rsidP="000E264F">
      <w:pPr>
        <w:pStyle w:val="Titulopre-textual"/>
        <w:rPr>
          <w:lang w:val="en-US"/>
        </w:rPr>
      </w:pPr>
      <w:r w:rsidRPr="00740D16">
        <w:rPr>
          <w:lang w:val="en-US"/>
        </w:rPr>
        <w:lastRenderedPageBreak/>
        <w:t>SUMÁRIO</w:t>
      </w:r>
    </w:p>
    <w:p w14:paraId="19A9F3F1" w14:textId="7834583F" w:rsidR="001E1EC7" w:rsidRDefault="000E264F">
      <w:pPr>
        <w:pStyle w:val="Sumrio1"/>
        <w:rPr>
          <w:rFonts w:asciiTheme="minorHAnsi" w:eastAsiaTheme="minorEastAsia" w:hAnsiTheme="minorHAnsi" w:cstheme="minorBidi"/>
          <w:noProof/>
          <w:color w:val="auto"/>
          <w:sz w:val="22"/>
          <w:szCs w:val="22"/>
          <w:lang w:eastAsia="pt-BR"/>
        </w:rPr>
      </w:pPr>
      <w:r>
        <w:fldChar w:fldCharType="begin"/>
      </w:r>
      <w:r>
        <w:instrText xml:space="preserve"> TOC \o "1-3" \h \z \u </w:instrText>
      </w:r>
      <w:r>
        <w:fldChar w:fldCharType="separate"/>
      </w:r>
      <w:hyperlink w:anchor="_Toc9001979" w:history="1">
        <w:r w:rsidR="001E1EC7" w:rsidRPr="002F24BE">
          <w:rPr>
            <w:rStyle w:val="Hyperlink"/>
            <w:noProof/>
            <w:lang w:eastAsia="pt-BR"/>
          </w:rPr>
          <w:t>RESUMO</w:t>
        </w:r>
        <w:r w:rsidR="001E1EC7">
          <w:rPr>
            <w:noProof/>
            <w:webHidden/>
          </w:rPr>
          <w:tab/>
        </w:r>
        <w:r w:rsidR="001E1EC7">
          <w:rPr>
            <w:noProof/>
            <w:webHidden/>
          </w:rPr>
          <w:fldChar w:fldCharType="begin"/>
        </w:r>
        <w:r w:rsidR="001E1EC7">
          <w:rPr>
            <w:noProof/>
            <w:webHidden/>
          </w:rPr>
          <w:instrText xml:space="preserve"> PAGEREF _Toc9001979 \h </w:instrText>
        </w:r>
        <w:r w:rsidR="001E1EC7">
          <w:rPr>
            <w:noProof/>
            <w:webHidden/>
          </w:rPr>
        </w:r>
        <w:r w:rsidR="001E1EC7">
          <w:rPr>
            <w:noProof/>
            <w:webHidden/>
          </w:rPr>
          <w:fldChar w:fldCharType="separate"/>
        </w:r>
        <w:r w:rsidR="001E1EC7">
          <w:rPr>
            <w:noProof/>
            <w:webHidden/>
          </w:rPr>
          <w:t>8</w:t>
        </w:r>
        <w:r w:rsidR="001E1EC7">
          <w:rPr>
            <w:noProof/>
            <w:webHidden/>
          </w:rPr>
          <w:fldChar w:fldCharType="end"/>
        </w:r>
      </w:hyperlink>
    </w:p>
    <w:p w14:paraId="2800272A" w14:textId="5564D93F" w:rsidR="001E1EC7" w:rsidRDefault="00A264E4">
      <w:pPr>
        <w:pStyle w:val="Sumrio1"/>
        <w:rPr>
          <w:rFonts w:asciiTheme="minorHAnsi" w:eastAsiaTheme="minorEastAsia" w:hAnsiTheme="minorHAnsi" w:cstheme="minorBidi"/>
          <w:noProof/>
          <w:color w:val="auto"/>
          <w:sz w:val="22"/>
          <w:szCs w:val="22"/>
          <w:lang w:eastAsia="pt-BR"/>
        </w:rPr>
      </w:pPr>
      <w:hyperlink w:anchor="_Toc9001980" w:history="1">
        <w:r w:rsidR="001E1EC7" w:rsidRPr="002F24BE">
          <w:rPr>
            <w:rStyle w:val="Hyperlink"/>
            <w:noProof/>
            <w:lang w:val="en-US" w:eastAsia="pt-BR"/>
          </w:rPr>
          <w:t>ABSTRACT</w:t>
        </w:r>
        <w:r w:rsidR="001E1EC7">
          <w:rPr>
            <w:noProof/>
            <w:webHidden/>
          </w:rPr>
          <w:tab/>
        </w:r>
        <w:r w:rsidR="001E1EC7">
          <w:rPr>
            <w:noProof/>
            <w:webHidden/>
          </w:rPr>
          <w:fldChar w:fldCharType="begin"/>
        </w:r>
        <w:r w:rsidR="001E1EC7">
          <w:rPr>
            <w:noProof/>
            <w:webHidden/>
          </w:rPr>
          <w:instrText xml:space="preserve"> PAGEREF _Toc9001980 \h </w:instrText>
        </w:r>
        <w:r w:rsidR="001E1EC7">
          <w:rPr>
            <w:noProof/>
            <w:webHidden/>
          </w:rPr>
        </w:r>
        <w:r w:rsidR="001E1EC7">
          <w:rPr>
            <w:noProof/>
            <w:webHidden/>
          </w:rPr>
          <w:fldChar w:fldCharType="separate"/>
        </w:r>
        <w:r w:rsidR="001E1EC7">
          <w:rPr>
            <w:noProof/>
            <w:webHidden/>
          </w:rPr>
          <w:t>9</w:t>
        </w:r>
        <w:r w:rsidR="001E1EC7">
          <w:rPr>
            <w:noProof/>
            <w:webHidden/>
          </w:rPr>
          <w:fldChar w:fldCharType="end"/>
        </w:r>
      </w:hyperlink>
    </w:p>
    <w:p w14:paraId="28EB3C18" w14:textId="32D7D675" w:rsidR="001E1EC7" w:rsidRDefault="00A264E4">
      <w:pPr>
        <w:pStyle w:val="Sumrio1"/>
        <w:rPr>
          <w:rFonts w:asciiTheme="minorHAnsi" w:eastAsiaTheme="minorEastAsia" w:hAnsiTheme="minorHAnsi" w:cstheme="minorBidi"/>
          <w:noProof/>
          <w:color w:val="auto"/>
          <w:sz w:val="22"/>
          <w:szCs w:val="22"/>
          <w:lang w:eastAsia="pt-BR"/>
        </w:rPr>
      </w:pPr>
      <w:hyperlink w:anchor="_Toc9001981" w:history="1">
        <w:r w:rsidR="001E1EC7" w:rsidRPr="002F24BE">
          <w:rPr>
            <w:rStyle w:val="Hyperlink"/>
            <w:noProof/>
            <w:lang w:eastAsia="pt-BR"/>
          </w:rPr>
          <w:t>LISTA DE ILUSTRAÇÕES</w:t>
        </w:r>
        <w:r w:rsidR="001E1EC7">
          <w:rPr>
            <w:noProof/>
            <w:webHidden/>
          </w:rPr>
          <w:tab/>
        </w:r>
        <w:r w:rsidR="001E1EC7">
          <w:rPr>
            <w:noProof/>
            <w:webHidden/>
          </w:rPr>
          <w:fldChar w:fldCharType="begin"/>
        </w:r>
        <w:r w:rsidR="001E1EC7">
          <w:rPr>
            <w:noProof/>
            <w:webHidden/>
          </w:rPr>
          <w:instrText xml:space="preserve"> PAGEREF _Toc9001981 \h </w:instrText>
        </w:r>
        <w:r w:rsidR="001E1EC7">
          <w:rPr>
            <w:noProof/>
            <w:webHidden/>
          </w:rPr>
        </w:r>
        <w:r w:rsidR="001E1EC7">
          <w:rPr>
            <w:noProof/>
            <w:webHidden/>
          </w:rPr>
          <w:fldChar w:fldCharType="separate"/>
        </w:r>
        <w:r w:rsidR="001E1EC7">
          <w:rPr>
            <w:noProof/>
            <w:webHidden/>
          </w:rPr>
          <w:t>10</w:t>
        </w:r>
        <w:r w:rsidR="001E1EC7">
          <w:rPr>
            <w:noProof/>
            <w:webHidden/>
          </w:rPr>
          <w:fldChar w:fldCharType="end"/>
        </w:r>
      </w:hyperlink>
    </w:p>
    <w:p w14:paraId="636D2348" w14:textId="61D2F22B" w:rsidR="001E1EC7" w:rsidRDefault="00A264E4">
      <w:pPr>
        <w:pStyle w:val="Sumrio1"/>
        <w:rPr>
          <w:rFonts w:asciiTheme="minorHAnsi" w:eastAsiaTheme="minorEastAsia" w:hAnsiTheme="minorHAnsi" w:cstheme="minorBidi"/>
          <w:noProof/>
          <w:color w:val="auto"/>
          <w:sz w:val="22"/>
          <w:szCs w:val="22"/>
          <w:lang w:eastAsia="pt-BR"/>
        </w:rPr>
      </w:pPr>
      <w:hyperlink w:anchor="_Toc9001982" w:history="1">
        <w:r w:rsidR="001E1EC7" w:rsidRPr="002F24BE">
          <w:rPr>
            <w:rStyle w:val="Hyperlink"/>
            <w:noProof/>
            <w:lang w:eastAsia="pt-BR"/>
          </w:rPr>
          <w:t>LISTA DE GRÁFICOS</w:t>
        </w:r>
        <w:r w:rsidR="001E1EC7">
          <w:rPr>
            <w:noProof/>
            <w:webHidden/>
          </w:rPr>
          <w:tab/>
        </w:r>
        <w:r w:rsidR="001E1EC7">
          <w:rPr>
            <w:noProof/>
            <w:webHidden/>
          </w:rPr>
          <w:fldChar w:fldCharType="begin"/>
        </w:r>
        <w:r w:rsidR="001E1EC7">
          <w:rPr>
            <w:noProof/>
            <w:webHidden/>
          </w:rPr>
          <w:instrText xml:space="preserve"> PAGEREF _Toc9001982 \h </w:instrText>
        </w:r>
        <w:r w:rsidR="001E1EC7">
          <w:rPr>
            <w:noProof/>
            <w:webHidden/>
          </w:rPr>
        </w:r>
        <w:r w:rsidR="001E1EC7">
          <w:rPr>
            <w:noProof/>
            <w:webHidden/>
          </w:rPr>
          <w:fldChar w:fldCharType="separate"/>
        </w:r>
        <w:r w:rsidR="001E1EC7">
          <w:rPr>
            <w:noProof/>
            <w:webHidden/>
          </w:rPr>
          <w:t>11</w:t>
        </w:r>
        <w:r w:rsidR="001E1EC7">
          <w:rPr>
            <w:noProof/>
            <w:webHidden/>
          </w:rPr>
          <w:fldChar w:fldCharType="end"/>
        </w:r>
      </w:hyperlink>
    </w:p>
    <w:p w14:paraId="6CEF74B1" w14:textId="5EDB2D9F" w:rsidR="001E1EC7" w:rsidRDefault="00A264E4">
      <w:pPr>
        <w:pStyle w:val="Sumrio1"/>
        <w:rPr>
          <w:rFonts w:asciiTheme="minorHAnsi" w:eastAsiaTheme="minorEastAsia" w:hAnsiTheme="minorHAnsi" w:cstheme="minorBidi"/>
          <w:noProof/>
          <w:color w:val="auto"/>
          <w:sz w:val="22"/>
          <w:szCs w:val="22"/>
          <w:lang w:eastAsia="pt-BR"/>
        </w:rPr>
      </w:pPr>
      <w:hyperlink w:anchor="_Toc9001983" w:history="1">
        <w:r w:rsidR="001E1EC7" w:rsidRPr="002F24BE">
          <w:rPr>
            <w:rStyle w:val="Hyperlink"/>
            <w:noProof/>
            <w:lang w:eastAsia="pt-BR"/>
          </w:rPr>
          <w:t>LISTA DE QUADROS</w:t>
        </w:r>
        <w:r w:rsidR="001E1EC7">
          <w:rPr>
            <w:noProof/>
            <w:webHidden/>
          </w:rPr>
          <w:tab/>
        </w:r>
        <w:r w:rsidR="001E1EC7">
          <w:rPr>
            <w:noProof/>
            <w:webHidden/>
          </w:rPr>
          <w:fldChar w:fldCharType="begin"/>
        </w:r>
        <w:r w:rsidR="001E1EC7">
          <w:rPr>
            <w:noProof/>
            <w:webHidden/>
          </w:rPr>
          <w:instrText xml:space="preserve"> PAGEREF _Toc9001983 \h </w:instrText>
        </w:r>
        <w:r w:rsidR="001E1EC7">
          <w:rPr>
            <w:noProof/>
            <w:webHidden/>
          </w:rPr>
        </w:r>
        <w:r w:rsidR="001E1EC7">
          <w:rPr>
            <w:noProof/>
            <w:webHidden/>
          </w:rPr>
          <w:fldChar w:fldCharType="separate"/>
        </w:r>
        <w:r w:rsidR="001E1EC7">
          <w:rPr>
            <w:noProof/>
            <w:webHidden/>
          </w:rPr>
          <w:t>12</w:t>
        </w:r>
        <w:r w:rsidR="001E1EC7">
          <w:rPr>
            <w:noProof/>
            <w:webHidden/>
          </w:rPr>
          <w:fldChar w:fldCharType="end"/>
        </w:r>
      </w:hyperlink>
    </w:p>
    <w:p w14:paraId="395CADF3" w14:textId="14BE685B" w:rsidR="001E1EC7" w:rsidRDefault="00A264E4">
      <w:pPr>
        <w:pStyle w:val="Sumrio1"/>
        <w:rPr>
          <w:rFonts w:asciiTheme="minorHAnsi" w:eastAsiaTheme="minorEastAsia" w:hAnsiTheme="minorHAnsi" w:cstheme="minorBidi"/>
          <w:noProof/>
          <w:color w:val="auto"/>
          <w:sz w:val="22"/>
          <w:szCs w:val="22"/>
          <w:lang w:eastAsia="pt-BR"/>
        </w:rPr>
      </w:pPr>
      <w:hyperlink w:anchor="_Toc9001984" w:history="1">
        <w:r w:rsidR="001E1EC7" w:rsidRPr="002F24BE">
          <w:rPr>
            <w:rStyle w:val="Hyperlink"/>
            <w:noProof/>
            <w:lang w:eastAsia="pt-BR"/>
          </w:rPr>
          <w:t>LISTA DE TABELAS</w:t>
        </w:r>
        <w:r w:rsidR="001E1EC7">
          <w:rPr>
            <w:noProof/>
            <w:webHidden/>
          </w:rPr>
          <w:tab/>
        </w:r>
        <w:r w:rsidR="001E1EC7">
          <w:rPr>
            <w:noProof/>
            <w:webHidden/>
          </w:rPr>
          <w:fldChar w:fldCharType="begin"/>
        </w:r>
        <w:r w:rsidR="001E1EC7">
          <w:rPr>
            <w:noProof/>
            <w:webHidden/>
          </w:rPr>
          <w:instrText xml:space="preserve"> PAGEREF _Toc9001984 \h </w:instrText>
        </w:r>
        <w:r w:rsidR="001E1EC7">
          <w:rPr>
            <w:noProof/>
            <w:webHidden/>
          </w:rPr>
        </w:r>
        <w:r w:rsidR="001E1EC7">
          <w:rPr>
            <w:noProof/>
            <w:webHidden/>
          </w:rPr>
          <w:fldChar w:fldCharType="separate"/>
        </w:r>
        <w:r w:rsidR="001E1EC7">
          <w:rPr>
            <w:noProof/>
            <w:webHidden/>
          </w:rPr>
          <w:t>13</w:t>
        </w:r>
        <w:r w:rsidR="001E1EC7">
          <w:rPr>
            <w:noProof/>
            <w:webHidden/>
          </w:rPr>
          <w:fldChar w:fldCharType="end"/>
        </w:r>
      </w:hyperlink>
    </w:p>
    <w:p w14:paraId="338A22AA" w14:textId="16C07C73" w:rsidR="001E1EC7" w:rsidRDefault="00A264E4">
      <w:pPr>
        <w:pStyle w:val="Sumrio1"/>
        <w:rPr>
          <w:rFonts w:asciiTheme="minorHAnsi" w:eastAsiaTheme="minorEastAsia" w:hAnsiTheme="minorHAnsi" w:cstheme="minorBidi"/>
          <w:noProof/>
          <w:color w:val="auto"/>
          <w:sz w:val="22"/>
          <w:szCs w:val="22"/>
          <w:lang w:eastAsia="pt-BR"/>
        </w:rPr>
      </w:pPr>
      <w:hyperlink w:anchor="_Toc9001985" w:history="1">
        <w:r w:rsidR="001E1EC7" w:rsidRPr="002F24BE">
          <w:rPr>
            <w:rStyle w:val="Hyperlink"/>
            <w:noProof/>
            <w:lang w:eastAsia="pt-BR"/>
          </w:rPr>
          <w:t>LISTA DE ABREVIATURAS E SIGLAS</w:t>
        </w:r>
        <w:r w:rsidR="001E1EC7">
          <w:rPr>
            <w:noProof/>
            <w:webHidden/>
          </w:rPr>
          <w:tab/>
        </w:r>
        <w:r w:rsidR="001E1EC7">
          <w:rPr>
            <w:noProof/>
            <w:webHidden/>
          </w:rPr>
          <w:fldChar w:fldCharType="begin"/>
        </w:r>
        <w:r w:rsidR="001E1EC7">
          <w:rPr>
            <w:noProof/>
            <w:webHidden/>
          </w:rPr>
          <w:instrText xml:space="preserve"> PAGEREF _Toc9001985 \h </w:instrText>
        </w:r>
        <w:r w:rsidR="001E1EC7">
          <w:rPr>
            <w:noProof/>
            <w:webHidden/>
          </w:rPr>
        </w:r>
        <w:r w:rsidR="001E1EC7">
          <w:rPr>
            <w:noProof/>
            <w:webHidden/>
          </w:rPr>
          <w:fldChar w:fldCharType="separate"/>
        </w:r>
        <w:r w:rsidR="001E1EC7">
          <w:rPr>
            <w:noProof/>
            <w:webHidden/>
          </w:rPr>
          <w:t>14</w:t>
        </w:r>
        <w:r w:rsidR="001E1EC7">
          <w:rPr>
            <w:noProof/>
            <w:webHidden/>
          </w:rPr>
          <w:fldChar w:fldCharType="end"/>
        </w:r>
      </w:hyperlink>
    </w:p>
    <w:p w14:paraId="55609000" w14:textId="1BF1DF01" w:rsidR="001E1EC7" w:rsidRDefault="00A264E4">
      <w:pPr>
        <w:pStyle w:val="Sumrio1"/>
        <w:rPr>
          <w:rFonts w:asciiTheme="minorHAnsi" w:eastAsiaTheme="minorEastAsia" w:hAnsiTheme="minorHAnsi" w:cstheme="minorBidi"/>
          <w:noProof/>
          <w:color w:val="auto"/>
          <w:sz w:val="22"/>
          <w:szCs w:val="22"/>
          <w:lang w:eastAsia="pt-BR"/>
        </w:rPr>
      </w:pPr>
      <w:hyperlink w:anchor="_Toc9001986" w:history="1">
        <w:r w:rsidR="001E1EC7" w:rsidRPr="002F24BE">
          <w:rPr>
            <w:rStyle w:val="Hyperlink"/>
            <w:noProof/>
            <w:lang w:eastAsia="pt-BR"/>
          </w:rPr>
          <w:t>INTRODUÇÃO</w:t>
        </w:r>
        <w:r w:rsidR="001E1EC7">
          <w:rPr>
            <w:noProof/>
            <w:webHidden/>
          </w:rPr>
          <w:tab/>
        </w:r>
        <w:r w:rsidR="001E1EC7">
          <w:rPr>
            <w:noProof/>
            <w:webHidden/>
          </w:rPr>
          <w:fldChar w:fldCharType="begin"/>
        </w:r>
        <w:r w:rsidR="001E1EC7">
          <w:rPr>
            <w:noProof/>
            <w:webHidden/>
          </w:rPr>
          <w:instrText xml:space="preserve"> PAGEREF _Toc9001986 \h </w:instrText>
        </w:r>
        <w:r w:rsidR="001E1EC7">
          <w:rPr>
            <w:noProof/>
            <w:webHidden/>
          </w:rPr>
        </w:r>
        <w:r w:rsidR="001E1EC7">
          <w:rPr>
            <w:noProof/>
            <w:webHidden/>
          </w:rPr>
          <w:fldChar w:fldCharType="separate"/>
        </w:r>
        <w:r w:rsidR="001E1EC7">
          <w:rPr>
            <w:noProof/>
            <w:webHidden/>
          </w:rPr>
          <w:t>16</w:t>
        </w:r>
        <w:r w:rsidR="001E1EC7">
          <w:rPr>
            <w:noProof/>
            <w:webHidden/>
          </w:rPr>
          <w:fldChar w:fldCharType="end"/>
        </w:r>
      </w:hyperlink>
    </w:p>
    <w:p w14:paraId="74812B56" w14:textId="2A47BAC0" w:rsidR="001E1EC7" w:rsidRDefault="00A264E4">
      <w:pPr>
        <w:pStyle w:val="Sumrio1"/>
        <w:rPr>
          <w:rFonts w:asciiTheme="minorHAnsi" w:eastAsiaTheme="minorEastAsia" w:hAnsiTheme="minorHAnsi" w:cstheme="minorBidi"/>
          <w:noProof/>
          <w:color w:val="auto"/>
          <w:sz w:val="22"/>
          <w:szCs w:val="22"/>
          <w:lang w:eastAsia="pt-BR"/>
        </w:rPr>
      </w:pPr>
      <w:hyperlink w:anchor="_Toc9001987" w:history="1">
        <w:r w:rsidR="001E1EC7" w:rsidRPr="002F24BE">
          <w:rPr>
            <w:rStyle w:val="Hyperlink"/>
            <w:noProof/>
            <w:lang w:eastAsia="pt-BR"/>
          </w:rPr>
          <w:t>1.</w:t>
        </w:r>
        <w:r w:rsidR="001E1EC7">
          <w:rPr>
            <w:rFonts w:asciiTheme="minorHAnsi" w:eastAsiaTheme="minorEastAsia" w:hAnsiTheme="minorHAnsi" w:cstheme="minorBidi"/>
            <w:noProof/>
            <w:color w:val="auto"/>
            <w:sz w:val="22"/>
            <w:szCs w:val="22"/>
            <w:lang w:eastAsia="pt-BR"/>
          </w:rPr>
          <w:tab/>
        </w:r>
        <w:r w:rsidR="001E1EC7" w:rsidRPr="002F24BE">
          <w:rPr>
            <w:rStyle w:val="Hyperlink"/>
            <w:noProof/>
            <w:lang w:eastAsia="pt-BR"/>
          </w:rPr>
          <w:t>World Wide Web</w:t>
        </w:r>
        <w:r w:rsidR="001E1EC7">
          <w:rPr>
            <w:noProof/>
            <w:webHidden/>
          </w:rPr>
          <w:tab/>
        </w:r>
        <w:r w:rsidR="001E1EC7">
          <w:rPr>
            <w:noProof/>
            <w:webHidden/>
          </w:rPr>
          <w:fldChar w:fldCharType="begin"/>
        </w:r>
        <w:r w:rsidR="001E1EC7">
          <w:rPr>
            <w:noProof/>
            <w:webHidden/>
          </w:rPr>
          <w:instrText xml:space="preserve"> PAGEREF _Toc9001987 \h </w:instrText>
        </w:r>
        <w:r w:rsidR="001E1EC7">
          <w:rPr>
            <w:noProof/>
            <w:webHidden/>
          </w:rPr>
        </w:r>
        <w:r w:rsidR="001E1EC7">
          <w:rPr>
            <w:noProof/>
            <w:webHidden/>
          </w:rPr>
          <w:fldChar w:fldCharType="separate"/>
        </w:r>
        <w:r w:rsidR="001E1EC7">
          <w:rPr>
            <w:noProof/>
            <w:webHidden/>
          </w:rPr>
          <w:t>17</w:t>
        </w:r>
        <w:r w:rsidR="001E1EC7">
          <w:rPr>
            <w:noProof/>
            <w:webHidden/>
          </w:rPr>
          <w:fldChar w:fldCharType="end"/>
        </w:r>
      </w:hyperlink>
    </w:p>
    <w:p w14:paraId="1A686C32" w14:textId="099AC355" w:rsidR="001E1EC7" w:rsidRDefault="00A264E4">
      <w:pPr>
        <w:pStyle w:val="Sumrio2"/>
        <w:rPr>
          <w:rFonts w:asciiTheme="minorHAnsi" w:eastAsiaTheme="minorEastAsia" w:hAnsiTheme="minorHAnsi" w:cstheme="minorBidi"/>
          <w:noProof/>
          <w:color w:val="auto"/>
          <w:sz w:val="22"/>
          <w:szCs w:val="22"/>
          <w:lang w:eastAsia="pt-BR"/>
        </w:rPr>
      </w:pPr>
      <w:hyperlink w:anchor="_Toc9001988" w:history="1">
        <w:r w:rsidR="001E1EC7" w:rsidRPr="002F24BE">
          <w:rPr>
            <w:rStyle w:val="Hyperlink"/>
            <w:noProof/>
            <w:lang w:eastAsia="pt-BR"/>
          </w:rPr>
          <w:t>1.1 Uma breve história</w:t>
        </w:r>
        <w:r w:rsidR="001E1EC7">
          <w:rPr>
            <w:noProof/>
            <w:webHidden/>
          </w:rPr>
          <w:tab/>
        </w:r>
        <w:r w:rsidR="001E1EC7">
          <w:rPr>
            <w:noProof/>
            <w:webHidden/>
          </w:rPr>
          <w:fldChar w:fldCharType="begin"/>
        </w:r>
        <w:r w:rsidR="001E1EC7">
          <w:rPr>
            <w:noProof/>
            <w:webHidden/>
          </w:rPr>
          <w:instrText xml:space="preserve"> PAGEREF _Toc9001988 \h </w:instrText>
        </w:r>
        <w:r w:rsidR="001E1EC7">
          <w:rPr>
            <w:noProof/>
            <w:webHidden/>
          </w:rPr>
        </w:r>
        <w:r w:rsidR="001E1EC7">
          <w:rPr>
            <w:noProof/>
            <w:webHidden/>
          </w:rPr>
          <w:fldChar w:fldCharType="separate"/>
        </w:r>
        <w:r w:rsidR="001E1EC7">
          <w:rPr>
            <w:noProof/>
            <w:webHidden/>
          </w:rPr>
          <w:t>17</w:t>
        </w:r>
        <w:r w:rsidR="001E1EC7">
          <w:rPr>
            <w:noProof/>
            <w:webHidden/>
          </w:rPr>
          <w:fldChar w:fldCharType="end"/>
        </w:r>
      </w:hyperlink>
    </w:p>
    <w:p w14:paraId="330B67A6" w14:textId="4858190C" w:rsidR="001E1EC7" w:rsidRDefault="00A264E4">
      <w:pPr>
        <w:pStyle w:val="Sumrio2"/>
        <w:rPr>
          <w:rFonts w:asciiTheme="minorHAnsi" w:eastAsiaTheme="minorEastAsia" w:hAnsiTheme="minorHAnsi" w:cstheme="minorBidi"/>
          <w:noProof/>
          <w:color w:val="auto"/>
          <w:sz w:val="22"/>
          <w:szCs w:val="22"/>
          <w:lang w:eastAsia="pt-BR"/>
        </w:rPr>
      </w:pPr>
      <w:hyperlink w:anchor="_Toc9001989" w:history="1">
        <w:r w:rsidR="001E1EC7" w:rsidRPr="002F24BE">
          <w:rPr>
            <w:rStyle w:val="Hyperlink"/>
            <w:rFonts w:eastAsia="Calibri"/>
            <w:noProof/>
            <w:lang w:eastAsia="en-US"/>
          </w:rPr>
          <w:t>1.2 Desenvolvimento de Aplicações para web</w:t>
        </w:r>
        <w:r w:rsidR="001E1EC7">
          <w:rPr>
            <w:noProof/>
            <w:webHidden/>
          </w:rPr>
          <w:tab/>
        </w:r>
        <w:r w:rsidR="001E1EC7">
          <w:rPr>
            <w:noProof/>
            <w:webHidden/>
          </w:rPr>
          <w:fldChar w:fldCharType="begin"/>
        </w:r>
        <w:r w:rsidR="001E1EC7">
          <w:rPr>
            <w:noProof/>
            <w:webHidden/>
          </w:rPr>
          <w:instrText xml:space="preserve"> PAGEREF _Toc9001989 \h </w:instrText>
        </w:r>
        <w:r w:rsidR="001E1EC7">
          <w:rPr>
            <w:noProof/>
            <w:webHidden/>
          </w:rPr>
        </w:r>
        <w:r w:rsidR="001E1EC7">
          <w:rPr>
            <w:noProof/>
            <w:webHidden/>
          </w:rPr>
          <w:fldChar w:fldCharType="separate"/>
        </w:r>
        <w:r w:rsidR="001E1EC7">
          <w:rPr>
            <w:noProof/>
            <w:webHidden/>
          </w:rPr>
          <w:t>18</w:t>
        </w:r>
        <w:r w:rsidR="001E1EC7">
          <w:rPr>
            <w:noProof/>
            <w:webHidden/>
          </w:rPr>
          <w:fldChar w:fldCharType="end"/>
        </w:r>
      </w:hyperlink>
    </w:p>
    <w:p w14:paraId="57940898" w14:textId="4D8D156C" w:rsidR="001E1EC7" w:rsidRDefault="00A264E4">
      <w:pPr>
        <w:pStyle w:val="Sumrio1"/>
        <w:rPr>
          <w:rFonts w:asciiTheme="minorHAnsi" w:eastAsiaTheme="minorEastAsia" w:hAnsiTheme="minorHAnsi" w:cstheme="minorBidi"/>
          <w:noProof/>
          <w:color w:val="auto"/>
          <w:sz w:val="22"/>
          <w:szCs w:val="22"/>
          <w:lang w:eastAsia="pt-BR"/>
        </w:rPr>
      </w:pPr>
      <w:hyperlink w:anchor="_Toc9001990" w:history="1">
        <w:r w:rsidR="001E1EC7" w:rsidRPr="002F24BE">
          <w:rPr>
            <w:rStyle w:val="Hyperlink"/>
            <w:rFonts w:eastAsia="Calibri"/>
            <w:noProof/>
            <w:lang w:eastAsia="en-US"/>
          </w:rPr>
          <w:t>2. REST, SOAP e JSON</w:t>
        </w:r>
        <w:r w:rsidR="001E1EC7">
          <w:rPr>
            <w:noProof/>
            <w:webHidden/>
          </w:rPr>
          <w:tab/>
        </w:r>
        <w:r w:rsidR="001E1EC7">
          <w:rPr>
            <w:noProof/>
            <w:webHidden/>
          </w:rPr>
          <w:fldChar w:fldCharType="begin"/>
        </w:r>
        <w:r w:rsidR="001E1EC7">
          <w:rPr>
            <w:noProof/>
            <w:webHidden/>
          </w:rPr>
          <w:instrText xml:space="preserve"> PAGEREF _Toc9001990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651A9F62" w14:textId="350E6443" w:rsidR="001E1EC7" w:rsidRDefault="00A264E4">
      <w:pPr>
        <w:pStyle w:val="Sumrio2"/>
        <w:rPr>
          <w:rFonts w:asciiTheme="minorHAnsi" w:eastAsiaTheme="minorEastAsia" w:hAnsiTheme="minorHAnsi" w:cstheme="minorBidi"/>
          <w:noProof/>
          <w:color w:val="auto"/>
          <w:sz w:val="22"/>
          <w:szCs w:val="22"/>
          <w:lang w:eastAsia="pt-BR"/>
        </w:rPr>
      </w:pPr>
      <w:hyperlink w:anchor="_Toc9001991" w:history="1">
        <w:r w:rsidR="001E1EC7" w:rsidRPr="002F24BE">
          <w:rPr>
            <w:rStyle w:val="Hyperlink"/>
            <w:rFonts w:eastAsia="Calibri"/>
            <w:noProof/>
            <w:lang w:eastAsia="en-US"/>
          </w:rPr>
          <w:t>2.1 Subtítulo 1</w:t>
        </w:r>
        <w:r w:rsidR="001E1EC7">
          <w:rPr>
            <w:noProof/>
            <w:webHidden/>
          </w:rPr>
          <w:tab/>
        </w:r>
        <w:r w:rsidR="001E1EC7">
          <w:rPr>
            <w:noProof/>
            <w:webHidden/>
          </w:rPr>
          <w:fldChar w:fldCharType="begin"/>
        </w:r>
        <w:r w:rsidR="001E1EC7">
          <w:rPr>
            <w:noProof/>
            <w:webHidden/>
          </w:rPr>
          <w:instrText xml:space="preserve"> PAGEREF _Toc9001991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49616F95" w14:textId="677E4FCA" w:rsidR="001E1EC7" w:rsidRDefault="00A264E4">
      <w:pPr>
        <w:pStyle w:val="Sumrio2"/>
        <w:rPr>
          <w:rFonts w:asciiTheme="minorHAnsi" w:eastAsiaTheme="minorEastAsia" w:hAnsiTheme="minorHAnsi" w:cstheme="minorBidi"/>
          <w:noProof/>
          <w:color w:val="auto"/>
          <w:sz w:val="22"/>
          <w:szCs w:val="22"/>
          <w:lang w:eastAsia="pt-BR"/>
        </w:rPr>
      </w:pPr>
      <w:hyperlink w:anchor="_Toc9001992" w:history="1">
        <w:r w:rsidR="001E1EC7" w:rsidRPr="002F24BE">
          <w:rPr>
            <w:rStyle w:val="Hyperlink"/>
            <w:rFonts w:eastAsia="Calibri"/>
            <w:noProof/>
            <w:lang w:eastAsia="en-US"/>
          </w:rPr>
          <w:t>2.2 Subtítulo n</w:t>
        </w:r>
        <w:r w:rsidR="001E1EC7">
          <w:rPr>
            <w:noProof/>
            <w:webHidden/>
          </w:rPr>
          <w:tab/>
        </w:r>
        <w:r w:rsidR="001E1EC7">
          <w:rPr>
            <w:noProof/>
            <w:webHidden/>
          </w:rPr>
          <w:fldChar w:fldCharType="begin"/>
        </w:r>
        <w:r w:rsidR="001E1EC7">
          <w:rPr>
            <w:noProof/>
            <w:webHidden/>
          </w:rPr>
          <w:instrText xml:space="preserve"> PAGEREF _Toc9001992 \h </w:instrText>
        </w:r>
        <w:r w:rsidR="001E1EC7">
          <w:rPr>
            <w:noProof/>
            <w:webHidden/>
          </w:rPr>
        </w:r>
        <w:r w:rsidR="001E1EC7">
          <w:rPr>
            <w:noProof/>
            <w:webHidden/>
          </w:rPr>
          <w:fldChar w:fldCharType="separate"/>
        </w:r>
        <w:r w:rsidR="001E1EC7">
          <w:rPr>
            <w:noProof/>
            <w:webHidden/>
          </w:rPr>
          <w:t>19</w:t>
        </w:r>
        <w:r w:rsidR="001E1EC7">
          <w:rPr>
            <w:noProof/>
            <w:webHidden/>
          </w:rPr>
          <w:fldChar w:fldCharType="end"/>
        </w:r>
      </w:hyperlink>
    </w:p>
    <w:p w14:paraId="3A028012" w14:textId="0C8E0353" w:rsidR="001E1EC7" w:rsidRDefault="00A264E4">
      <w:pPr>
        <w:pStyle w:val="Sumrio1"/>
        <w:rPr>
          <w:rFonts w:asciiTheme="minorHAnsi" w:eastAsiaTheme="minorEastAsia" w:hAnsiTheme="minorHAnsi" w:cstheme="minorBidi"/>
          <w:noProof/>
          <w:color w:val="auto"/>
          <w:sz w:val="22"/>
          <w:szCs w:val="22"/>
          <w:lang w:eastAsia="pt-BR"/>
        </w:rPr>
      </w:pPr>
      <w:hyperlink w:anchor="_Toc9001993" w:history="1">
        <w:r w:rsidR="001E1EC7" w:rsidRPr="002F24BE">
          <w:rPr>
            <w:rStyle w:val="Hyperlink"/>
            <w:rFonts w:eastAsia="Calibri"/>
            <w:noProof/>
            <w:lang w:eastAsia="en-US"/>
          </w:rPr>
          <w:t>3. O que é GraphQL</w:t>
        </w:r>
        <w:r w:rsidR="001E1EC7">
          <w:rPr>
            <w:noProof/>
            <w:webHidden/>
          </w:rPr>
          <w:tab/>
        </w:r>
        <w:r w:rsidR="001E1EC7">
          <w:rPr>
            <w:noProof/>
            <w:webHidden/>
          </w:rPr>
          <w:fldChar w:fldCharType="begin"/>
        </w:r>
        <w:r w:rsidR="001E1EC7">
          <w:rPr>
            <w:noProof/>
            <w:webHidden/>
          </w:rPr>
          <w:instrText xml:space="preserve"> PAGEREF _Toc9001993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0CF7FD52" w14:textId="7CBA352F" w:rsidR="001E1EC7" w:rsidRDefault="00A264E4">
      <w:pPr>
        <w:pStyle w:val="Sumrio2"/>
        <w:rPr>
          <w:rFonts w:asciiTheme="minorHAnsi" w:eastAsiaTheme="minorEastAsia" w:hAnsiTheme="minorHAnsi" w:cstheme="minorBidi"/>
          <w:noProof/>
          <w:color w:val="auto"/>
          <w:sz w:val="22"/>
          <w:szCs w:val="22"/>
          <w:lang w:eastAsia="pt-BR"/>
        </w:rPr>
      </w:pPr>
      <w:hyperlink w:anchor="_Toc9001994" w:history="1">
        <w:r w:rsidR="001E1EC7" w:rsidRPr="002F24BE">
          <w:rPr>
            <w:rStyle w:val="Hyperlink"/>
            <w:rFonts w:eastAsia="Calibri"/>
            <w:noProof/>
            <w:lang w:eastAsia="en-US"/>
          </w:rPr>
          <w:t>n.1 Subtítulo 1</w:t>
        </w:r>
        <w:r w:rsidR="001E1EC7">
          <w:rPr>
            <w:noProof/>
            <w:webHidden/>
          </w:rPr>
          <w:tab/>
        </w:r>
        <w:r w:rsidR="001E1EC7">
          <w:rPr>
            <w:noProof/>
            <w:webHidden/>
          </w:rPr>
          <w:fldChar w:fldCharType="begin"/>
        </w:r>
        <w:r w:rsidR="001E1EC7">
          <w:rPr>
            <w:noProof/>
            <w:webHidden/>
          </w:rPr>
          <w:instrText xml:space="preserve"> PAGEREF _Toc9001994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20BDF0E8" w14:textId="056AEE87" w:rsidR="001E1EC7" w:rsidRDefault="00A264E4">
      <w:pPr>
        <w:pStyle w:val="Sumrio2"/>
        <w:rPr>
          <w:rFonts w:asciiTheme="minorHAnsi" w:eastAsiaTheme="minorEastAsia" w:hAnsiTheme="minorHAnsi" w:cstheme="minorBidi"/>
          <w:noProof/>
          <w:color w:val="auto"/>
          <w:sz w:val="22"/>
          <w:szCs w:val="22"/>
          <w:lang w:eastAsia="pt-BR"/>
        </w:rPr>
      </w:pPr>
      <w:hyperlink w:anchor="_Toc9001995" w:history="1">
        <w:r w:rsidR="001E1EC7" w:rsidRPr="002F24BE">
          <w:rPr>
            <w:rStyle w:val="Hyperlink"/>
            <w:rFonts w:eastAsia="Calibri"/>
            <w:noProof/>
            <w:lang w:eastAsia="en-US"/>
          </w:rPr>
          <w:t>n.2 Subtítulo n</w:t>
        </w:r>
        <w:r w:rsidR="001E1EC7">
          <w:rPr>
            <w:noProof/>
            <w:webHidden/>
          </w:rPr>
          <w:tab/>
        </w:r>
        <w:r w:rsidR="001E1EC7">
          <w:rPr>
            <w:noProof/>
            <w:webHidden/>
          </w:rPr>
          <w:fldChar w:fldCharType="begin"/>
        </w:r>
        <w:r w:rsidR="001E1EC7">
          <w:rPr>
            <w:noProof/>
            <w:webHidden/>
          </w:rPr>
          <w:instrText xml:space="preserve"> PAGEREF _Toc9001995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31CFBE03" w14:textId="7BEAA21C" w:rsidR="001E1EC7" w:rsidRDefault="00A264E4">
      <w:pPr>
        <w:pStyle w:val="Sumrio1"/>
        <w:rPr>
          <w:rFonts w:asciiTheme="minorHAnsi" w:eastAsiaTheme="minorEastAsia" w:hAnsiTheme="minorHAnsi" w:cstheme="minorBidi"/>
          <w:noProof/>
          <w:color w:val="auto"/>
          <w:sz w:val="22"/>
          <w:szCs w:val="22"/>
          <w:lang w:eastAsia="pt-BR"/>
        </w:rPr>
      </w:pPr>
      <w:hyperlink w:anchor="_Toc9001996" w:history="1">
        <w:r w:rsidR="001E1EC7" w:rsidRPr="002F24BE">
          <w:rPr>
            <w:rStyle w:val="Hyperlink"/>
            <w:rFonts w:eastAsia="Calibri"/>
            <w:noProof/>
            <w:lang w:eastAsia="en-US"/>
          </w:rPr>
          <w:t>4. Comparação de APIs tradicionais e GraphQL</w:t>
        </w:r>
        <w:r w:rsidR="001E1EC7">
          <w:rPr>
            <w:noProof/>
            <w:webHidden/>
          </w:rPr>
          <w:tab/>
        </w:r>
        <w:r w:rsidR="001E1EC7">
          <w:rPr>
            <w:noProof/>
            <w:webHidden/>
          </w:rPr>
          <w:fldChar w:fldCharType="begin"/>
        </w:r>
        <w:r w:rsidR="001E1EC7">
          <w:rPr>
            <w:noProof/>
            <w:webHidden/>
          </w:rPr>
          <w:instrText xml:space="preserve"> PAGEREF _Toc9001996 \h </w:instrText>
        </w:r>
        <w:r w:rsidR="001E1EC7">
          <w:rPr>
            <w:noProof/>
            <w:webHidden/>
          </w:rPr>
        </w:r>
        <w:r w:rsidR="001E1EC7">
          <w:rPr>
            <w:noProof/>
            <w:webHidden/>
          </w:rPr>
          <w:fldChar w:fldCharType="separate"/>
        </w:r>
        <w:r w:rsidR="001E1EC7">
          <w:rPr>
            <w:noProof/>
            <w:webHidden/>
          </w:rPr>
          <w:t>20</w:t>
        </w:r>
        <w:r w:rsidR="001E1EC7">
          <w:rPr>
            <w:noProof/>
            <w:webHidden/>
          </w:rPr>
          <w:fldChar w:fldCharType="end"/>
        </w:r>
      </w:hyperlink>
    </w:p>
    <w:p w14:paraId="09B948BE" w14:textId="388E1E5A" w:rsidR="001E1EC7" w:rsidRDefault="00A264E4">
      <w:pPr>
        <w:pStyle w:val="Sumrio1"/>
        <w:rPr>
          <w:rFonts w:asciiTheme="minorHAnsi" w:eastAsiaTheme="minorEastAsia" w:hAnsiTheme="minorHAnsi" w:cstheme="minorBidi"/>
          <w:noProof/>
          <w:color w:val="auto"/>
          <w:sz w:val="22"/>
          <w:szCs w:val="22"/>
          <w:lang w:eastAsia="pt-BR"/>
        </w:rPr>
      </w:pPr>
      <w:hyperlink w:anchor="_Toc9001997" w:history="1">
        <w:r w:rsidR="001E1EC7" w:rsidRPr="002F24BE">
          <w:rPr>
            <w:rStyle w:val="Hyperlink"/>
            <w:rFonts w:eastAsia="Calibri"/>
            <w:noProof/>
            <w:lang w:eastAsia="en-US"/>
          </w:rPr>
          <w:t>5. Estudo de caso</w:t>
        </w:r>
        <w:r w:rsidR="001E1EC7">
          <w:rPr>
            <w:noProof/>
            <w:webHidden/>
          </w:rPr>
          <w:tab/>
        </w:r>
        <w:r w:rsidR="001E1EC7">
          <w:rPr>
            <w:noProof/>
            <w:webHidden/>
          </w:rPr>
          <w:fldChar w:fldCharType="begin"/>
        </w:r>
        <w:r w:rsidR="001E1EC7">
          <w:rPr>
            <w:noProof/>
            <w:webHidden/>
          </w:rPr>
          <w:instrText xml:space="preserve"> PAGEREF _Toc9001997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242857B9" w14:textId="5C0B092B" w:rsidR="001E1EC7" w:rsidRDefault="00A264E4">
      <w:pPr>
        <w:pStyle w:val="Sumrio1"/>
        <w:rPr>
          <w:rFonts w:asciiTheme="minorHAnsi" w:eastAsiaTheme="minorEastAsia" w:hAnsiTheme="minorHAnsi" w:cstheme="minorBidi"/>
          <w:noProof/>
          <w:color w:val="auto"/>
          <w:sz w:val="22"/>
          <w:szCs w:val="22"/>
          <w:lang w:eastAsia="pt-BR"/>
        </w:rPr>
      </w:pPr>
      <w:hyperlink w:anchor="_Toc9001998" w:history="1">
        <w:r w:rsidR="001E1EC7" w:rsidRPr="002F24BE">
          <w:rPr>
            <w:rStyle w:val="Hyperlink"/>
            <w:rFonts w:eastAsia="Calibri"/>
            <w:noProof/>
            <w:lang w:eastAsia="en-US"/>
          </w:rPr>
          <w:t>6. Resultados de estudo de caso</w:t>
        </w:r>
        <w:r w:rsidR="001E1EC7">
          <w:rPr>
            <w:noProof/>
            <w:webHidden/>
          </w:rPr>
          <w:tab/>
        </w:r>
        <w:r w:rsidR="001E1EC7">
          <w:rPr>
            <w:noProof/>
            <w:webHidden/>
          </w:rPr>
          <w:fldChar w:fldCharType="begin"/>
        </w:r>
        <w:r w:rsidR="001E1EC7">
          <w:rPr>
            <w:noProof/>
            <w:webHidden/>
          </w:rPr>
          <w:instrText xml:space="preserve"> PAGEREF _Toc9001998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3ABA1E9D" w14:textId="52ECAD2C" w:rsidR="001E1EC7" w:rsidRDefault="00A264E4">
      <w:pPr>
        <w:pStyle w:val="Sumrio1"/>
        <w:rPr>
          <w:rFonts w:asciiTheme="minorHAnsi" w:eastAsiaTheme="minorEastAsia" w:hAnsiTheme="minorHAnsi" w:cstheme="minorBidi"/>
          <w:noProof/>
          <w:color w:val="auto"/>
          <w:sz w:val="22"/>
          <w:szCs w:val="22"/>
          <w:lang w:eastAsia="pt-BR"/>
        </w:rPr>
      </w:pPr>
      <w:hyperlink w:anchor="_Toc9001999" w:history="1">
        <w:r w:rsidR="001E1EC7" w:rsidRPr="002F24BE">
          <w:rPr>
            <w:rStyle w:val="Hyperlink"/>
            <w:rFonts w:eastAsia="Calibri"/>
            <w:noProof/>
            <w:lang w:eastAsia="en-US"/>
          </w:rPr>
          <w:t>CONCLUSÃO / RECOMENDAÇÕES</w:t>
        </w:r>
        <w:r w:rsidR="001E1EC7">
          <w:rPr>
            <w:noProof/>
            <w:webHidden/>
          </w:rPr>
          <w:tab/>
        </w:r>
        <w:r w:rsidR="001E1EC7">
          <w:rPr>
            <w:noProof/>
            <w:webHidden/>
          </w:rPr>
          <w:fldChar w:fldCharType="begin"/>
        </w:r>
        <w:r w:rsidR="001E1EC7">
          <w:rPr>
            <w:noProof/>
            <w:webHidden/>
          </w:rPr>
          <w:instrText xml:space="preserve"> PAGEREF _Toc9001999 \h </w:instrText>
        </w:r>
        <w:r w:rsidR="001E1EC7">
          <w:rPr>
            <w:noProof/>
            <w:webHidden/>
          </w:rPr>
        </w:r>
        <w:r w:rsidR="001E1EC7">
          <w:rPr>
            <w:noProof/>
            <w:webHidden/>
          </w:rPr>
          <w:fldChar w:fldCharType="separate"/>
        </w:r>
        <w:r w:rsidR="001E1EC7">
          <w:rPr>
            <w:noProof/>
            <w:webHidden/>
          </w:rPr>
          <w:t>21</w:t>
        </w:r>
        <w:r w:rsidR="001E1EC7">
          <w:rPr>
            <w:noProof/>
            <w:webHidden/>
          </w:rPr>
          <w:fldChar w:fldCharType="end"/>
        </w:r>
      </w:hyperlink>
    </w:p>
    <w:p w14:paraId="11352EAD" w14:textId="589E3982" w:rsidR="001E1EC7" w:rsidRDefault="00A264E4">
      <w:pPr>
        <w:pStyle w:val="Sumrio1"/>
        <w:rPr>
          <w:rFonts w:asciiTheme="minorHAnsi" w:eastAsiaTheme="minorEastAsia" w:hAnsiTheme="minorHAnsi" w:cstheme="minorBidi"/>
          <w:noProof/>
          <w:color w:val="auto"/>
          <w:sz w:val="22"/>
          <w:szCs w:val="22"/>
          <w:lang w:eastAsia="pt-BR"/>
        </w:rPr>
      </w:pPr>
      <w:hyperlink w:anchor="_Toc9002000" w:history="1">
        <w:r w:rsidR="001E1EC7" w:rsidRPr="002F24BE">
          <w:rPr>
            <w:rStyle w:val="Hyperlink"/>
            <w:rFonts w:eastAsia="Calibri"/>
            <w:noProof/>
            <w:lang w:eastAsia="en-US"/>
          </w:rPr>
          <w:t>REFERÊNCIAS</w:t>
        </w:r>
        <w:r w:rsidR="001E1EC7">
          <w:rPr>
            <w:noProof/>
            <w:webHidden/>
          </w:rPr>
          <w:tab/>
        </w:r>
        <w:r w:rsidR="001E1EC7">
          <w:rPr>
            <w:noProof/>
            <w:webHidden/>
          </w:rPr>
          <w:fldChar w:fldCharType="begin"/>
        </w:r>
        <w:r w:rsidR="001E1EC7">
          <w:rPr>
            <w:noProof/>
            <w:webHidden/>
          </w:rPr>
          <w:instrText xml:space="preserve"> PAGEREF _Toc9002000 \h </w:instrText>
        </w:r>
        <w:r w:rsidR="001E1EC7">
          <w:rPr>
            <w:noProof/>
            <w:webHidden/>
          </w:rPr>
        </w:r>
        <w:r w:rsidR="001E1EC7">
          <w:rPr>
            <w:noProof/>
            <w:webHidden/>
          </w:rPr>
          <w:fldChar w:fldCharType="separate"/>
        </w:r>
        <w:r w:rsidR="001E1EC7">
          <w:rPr>
            <w:noProof/>
            <w:webHidden/>
          </w:rPr>
          <w:t>22</w:t>
        </w:r>
        <w:r w:rsidR="001E1EC7">
          <w:rPr>
            <w:noProof/>
            <w:webHidden/>
          </w:rPr>
          <w:fldChar w:fldCharType="end"/>
        </w:r>
      </w:hyperlink>
    </w:p>
    <w:p w14:paraId="404C5AD2" w14:textId="11DF35F0" w:rsidR="001E1EC7" w:rsidRDefault="00A264E4">
      <w:pPr>
        <w:pStyle w:val="Sumrio1"/>
        <w:rPr>
          <w:rFonts w:asciiTheme="minorHAnsi" w:eastAsiaTheme="minorEastAsia" w:hAnsiTheme="minorHAnsi" w:cstheme="minorBidi"/>
          <w:noProof/>
          <w:color w:val="auto"/>
          <w:sz w:val="22"/>
          <w:szCs w:val="22"/>
          <w:lang w:eastAsia="pt-BR"/>
        </w:rPr>
      </w:pPr>
      <w:hyperlink w:anchor="_Toc9002001" w:history="1">
        <w:r w:rsidR="001E1EC7" w:rsidRPr="002F24BE">
          <w:rPr>
            <w:rStyle w:val="Hyperlink"/>
            <w:rFonts w:eastAsia="Calibri"/>
            <w:noProof/>
            <w:lang w:eastAsia="en-US"/>
          </w:rPr>
          <w:t>GLOSSÁRIO</w:t>
        </w:r>
        <w:r w:rsidR="001E1EC7">
          <w:rPr>
            <w:noProof/>
            <w:webHidden/>
          </w:rPr>
          <w:tab/>
        </w:r>
        <w:r w:rsidR="001E1EC7">
          <w:rPr>
            <w:noProof/>
            <w:webHidden/>
          </w:rPr>
          <w:fldChar w:fldCharType="begin"/>
        </w:r>
        <w:r w:rsidR="001E1EC7">
          <w:rPr>
            <w:noProof/>
            <w:webHidden/>
          </w:rPr>
          <w:instrText xml:space="preserve"> PAGEREF _Toc9002001 \h </w:instrText>
        </w:r>
        <w:r w:rsidR="001E1EC7">
          <w:rPr>
            <w:noProof/>
            <w:webHidden/>
          </w:rPr>
        </w:r>
        <w:r w:rsidR="001E1EC7">
          <w:rPr>
            <w:noProof/>
            <w:webHidden/>
          </w:rPr>
          <w:fldChar w:fldCharType="separate"/>
        </w:r>
        <w:r w:rsidR="001E1EC7">
          <w:rPr>
            <w:noProof/>
            <w:webHidden/>
          </w:rPr>
          <w:t>23</w:t>
        </w:r>
        <w:r w:rsidR="001E1EC7">
          <w:rPr>
            <w:noProof/>
            <w:webHidden/>
          </w:rPr>
          <w:fldChar w:fldCharType="end"/>
        </w:r>
      </w:hyperlink>
    </w:p>
    <w:p w14:paraId="4C44F810" w14:textId="2E1E6B42" w:rsidR="001E1EC7" w:rsidRDefault="00A264E4">
      <w:pPr>
        <w:pStyle w:val="Sumrio1"/>
        <w:rPr>
          <w:rFonts w:asciiTheme="minorHAnsi" w:eastAsiaTheme="minorEastAsia" w:hAnsiTheme="minorHAnsi" w:cstheme="minorBidi"/>
          <w:noProof/>
          <w:color w:val="auto"/>
          <w:sz w:val="22"/>
          <w:szCs w:val="22"/>
          <w:lang w:eastAsia="pt-BR"/>
        </w:rPr>
      </w:pPr>
      <w:hyperlink w:anchor="_Toc9002002" w:history="1">
        <w:r w:rsidR="001E1EC7" w:rsidRPr="002F24BE">
          <w:rPr>
            <w:rStyle w:val="Hyperlink"/>
            <w:rFonts w:eastAsia="Calibri"/>
            <w:noProof/>
          </w:rPr>
          <w:t>APÊNDICES</w:t>
        </w:r>
        <w:r w:rsidR="001E1EC7">
          <w:rPr>
            <w:noProof/>
            <w:webHidden/>
          </w:rPr>
          <w:tab/>
        </w:r>
        <w:r w:rsidR="001E1EC7">
          <w:rPr>
            <w:noProof/>
            <w:webHidden/>
          </w:rPr>
          <w:fldChar w:fldCharType="begin"/>
        </w:r>
        <w:r w:rsidR="001E1EC7">
          <w:rPr>
            <w:noProof/>
            <w:webHidden/>
          </w:rPr>
          <w:instrText xml:space="preserve"> PAGEREF _Toc9002002 \h </w:instrText>
        </w:r>
        <w:r w:rsidR="001E1EC7">
          <w:rPr>
            <w:noProof/>
            <w:webHidden/>
          </w:rPr>
        </w:r>
        <w:r w:rsidR="001E1EC7">
          <w:rPr>
            <w:noProof/>
            <w:webHidden/>
          </w:rPr>
          <w:fldChar w:fldCharType="separate"/>
        </w:r>
        <w:r w:rsidR="001E1EC7">
          <w:rPr>
            <w:noProof/>
            <w:webHidden/>
          </w:rPr>
          <w:t>24</w:t>
        </w:r>
        <w:r w:rsidR="001E1EC7">
          <w:rPr>
            <w:noProof/>
            <w:webHidden/>
          </w:rPr>
          <w:fldChar w:fldCharType="end"/>
        </w:r>
      </w:hyperlink>
    </w:p>
    <w:p w14:paraId="0CED6C7C" w14:textId="46FA19D5" w:rsidR="001E1EC7" w:rsidRDefault="00A264E4">
      <w:pPr>
        <w:pStyle w:val="Sumrio2"/>
        <w:rPr>
          <w:rFonts w:asciiTheme="minorHAnsi" w:eastAsiaTheme="minorEastAsia" w:hAnsiTheme="minorHAnsi" w:cstheme="minorBidi"/>
          <w:noProof/>
          <w:color w:val="auto"/>
          <w:sz w:val="22"/>
          <w:szCs w:val="22"/>
          <w:lang w:eastAsia="pt-BR"/>
        </w:rPr>
      </w:pPr>
      <w:hyperlink w:anchor="_Toc9002003" w:history="1">
        <w:r w:rsidR="001E1EC7" w:rsidRPr="002F24BE">
          <w:rPr>
            <w:rStyle w:val="Hyperlink"/>
            <w:noProof/>
            <w:lang w:eastAsia="pt-BR"/>
          </w:rPr>
          <w:t>Apêndice A – Cronograma previsto e realizado</w:t>
        </w:r>
        <w:r w:rsidR="001E1EC7">
          <w:rPr>
            <w:noProof/>
            <w:webHidden/>
          </w:rPr>
          <w:tab/>
        </w:r>
        <w:r w:rsidR="001E1EC7">
          <w:rPr>
            <w:noProof/>
            <w:webHidden/>
          </w:rPr>
          <w:fldChar w:fldCharType="begin"/>
        </w:r>
        <w:r w:rsidR="001E1EC7">
          <w:rPr>
            <w:noProof/>
            <w:webHidden/>
          </w:rPr>
          <w:instrText xml:space="preserve"> PAGEREF _Toc9002003 \h </w:instrText>
        </w:r>
        <w:r w:rsidR="001E1EC7">
          <w:rPr>
            <w:noProof/>
            <w:webHidden/>
          </w:rPr>
        </w:r>
        <w:r w:rsidR="001E1EC7">
          <w:rPr>
            <w:noProof/>
            <w:webHidden/>
          </w:rPr>
          <w:fldChar w:fldCharType="separate"/>
        </w:r>
        <w:r w:rsidR="001E1EC7">
          <w:rPr>
            <w:noProof/>
            <w:webHidden/>
          </w:rPr>
          <w:t>24</w:t>
        </w:r>
        <w:r w:rsidR="001E1EC7">
          <w:rPr>
            <w:noProof/>
            <w:webHidden/>
          </w:rPr>
          <w:fldChar w:fldCharType="end"/>
        </w:r>
      </w:hyperlink>
    </w:p>
    <w:p w14:paraId="0B678F64" w14:textId="70F5FDEC" w:rsidR="001E1EC7" w:rsidRDefault="00A264E4">
      <w:pPr>
        <w:pStyle w:val="Sumrio2"/>
        <w:rPr>
          <w:rFonts w:asciiTheme="minorHAnsi" w:eastAsiaTheme="minorEastAsia" w:hAnsiTheme="minorHAnsi" w:cstheme="minorBidi"/>
          <w:noProof/>
          <w:color w:val="auto"/>
          <w:sz w:val="22"/>
          <w:szCs w:val="22"/>
          <w:lang w:eastAsia="pt-BR"/>
        </w:rPr>
      </w:pPr>
      <w:hyperlink w:anchor="_Toc9002004" w:history="1">
        <w:r w:rsidR="001E1EC7" w:rsidRPr="002F24BE">
          <w:rPr>
            <w:rStyle w:val="Hyperlink"/>
            <w:noProof/>
          </w:rPr>
          <w:t>Apêndice B - Banner [ou Artigo] apresentado na Semana de Comunicação Científica</w:t>
        </w:r>
        <w:r w:rsidR="001E1EC7">
          <w:rPr>
            <w:noProof/>
            <w:webHidden/>
          </w:rPr>
          <w:tab/>
        </w:r>
        <w:r w:rsidR="001E1EC7">
          <w:rPr>
            <w:noProof/>
            <w:webHidden/>
          </w:rPr>
          <w:fldChar w:fldCharType="begin"/>
        </w:r>
        <w:r w:rsidR="001E1EC7">
          <w:rPr>
            <w:noProof/>
            <w:webHidden/>
          </w:rPr>
          <w:instrText xml:space="preserve"> PAGEREF _Toc9002004 \h </w:instrText>
        </w:r>
        <w:r w:rsidR="001E1EC7">
          <w:rPr>
            <w:noProof/>
            <w:webHidden/>
          </w:rPr>
        </w:r>
        <w:r w:rsidR="001E1EC7">
          <w:rPr>
            <w:noProof/>
            <w:webHidden/>
          </w:rPr>
          <w:fldChar w:fldCharType="separate"/>
        </w:r>
        <w:r w:rsidR="001E1EC7">
          <w:rPr>
            <w:noProof/>
            <w:webHidden/>
          </w:rPr>
          <w:t>25</w:t>
        </w:r>
        <w:r w:rsidR="001E1EC7">
          <w:rPr>
            <w:noProof/>
            <w:webHidden/>
          </w:rPr>
          <w:fldChar w:fldCharType="end"/>
        </w:r>
      </w:hyperlink>
    </w:p>
    <w:p w14:paraId="1EF4A79A" w14:textId="179C7E1F" w:rsidR="001E1EC7" w:rsidRDefault="00A264E4">
      <w:pPr>
        <w:pStyle w:val="Sumrio1"/>
        <w:rPr>
          <w:rFonts w:asciiTheme="minorHAnsi" w:eastAsiaTheme="minorEastAsia" w:hAnsiTheme="minorHAnsi" w:cstheme="minorBidi"/>
          <w:noProof/>
          <w:color w:val="auto"/>
          <w:sz w:val="22"/>
          <w:szCs w:val="22"/>
          <w:lang w:eastAsia="pt-BR"/>
        </w:rPr>
      </w:pPr>
      <w:hyperlink w:anchor="_Toc9002005" w:history="1">
        <w:r w:rsidR="001E1EC7" w:rsidRPr="002F24BE">
          <w:rPr>
            <w:rStyle w:val="Hyperlink"/>
            <w:noProof/>
          </w:rPr>
          <w:t>ANEXOS</w:t>
        </w:r>
        <w:r w:rsidR="001E1EC7">
          <w:rPr>
            <w:noProof/>
            <w:webHidden/>
          </w:rPr>
          <w:tab/>
        </w:r>
        <w:r w:rsidR="001E1EC7">
          <w:rPr>
            <w:noProof/>
            <w:webHidden/>
          </w:rPr>
          <w:fldChar w:fldCharType="begin"/>
        </w:r>
        <w:r w:rsidR="001E1EC7">
          <w:rPr>
            <w:noProof/>
            <w:webHidden/>
          </w:rPr>
          <w:instrText xml:space="preserve"> PAGEREF _Toc9002005 \h </w:instrText>
        </w:r>
        <w:r w:rsidR="001E1EC7">
          <w:rPr>
            <w:noProof/>
            <w:webHidden/>
          </w:rPr>
        </w:r>
        <w:r w:rsidR="001E1EC7">
          <w:rPr>
            <w:noProof/>
            <w:webHidden/>
          </w:rPr>
          <w:fldChar w:fldCharType="separate"/>
        </w:r>
        <w:r w:rsidR="001E1EC7">
          <w:rPr>
            <w:noProof/>
            <w:webHidden/>
          </w:rPr>
          <w:t>27</w:t>
        </w:r>
        <w:r w:rsidR="001E1EC7">
          <w:rPr>
            <w:noProof/>
            <w:webHidden/>
          </w:rPr>
          <w:fldChar w:fldCharType="end"/>
        </w:r>
      </w:hyperlink>
    </w:p>
    <w:p w14:paraId="2ACE823C" w14:textId="7B811CFE" w:rsidR="001E1EC7" w:rsidRDefault="00A264E4">
      <w:pPr>
        <w:pStyle w:val="Sumrio2"/>
        <w:rPr>
          <w:rFonts w:asciiTheme="minorHAnsi" w:eastAsiaTheme="minorEastAsia" w:hAnsiTheme="minorHAnsi" w:cstheme="minorBidi"/>
          <w:noProof/>
          <w:color w:val="auto"/>
          <w:sz w:val="22"/>
          <w:szCs w:val="22"/>
          <w:lang w:eastAsia="pt-BR"/>
        </w:rPr>
      </w:pPr>
      <w:hyperlink w:anchor="_Toc9002006" w:history="1">
        <w:r w:rsidR="001E1EC7" w:rsidRPr="002F24BE">
          <w:rPr>
            <w:rStyle w:val="Hyperlink"/>
            <w:noProof/>
          </w:rPr>
          <w:t>Anexo A</w:t>
        </w:r>
        <w:r w:rsidR="001E1EC7">
          <w:rPr>
            <w:noProof/>
            <w:webHidden/>
          </w:rPr>
          <w:tab/>
        </w:r>
        <w:r w:rsidR="001E1EC7">
          <w:rPr>
            <w:noProof/>
            <w:webHidden/>
          </w:rPr>
          <w:fldChar w:fldCharType="begin"/>
        </w:r>
        <w:r w:rsidR="001E1EC7">
          <w:rPr>
            <w:noProof/>
            <w:webHidden/>
          </w:rPr>
          <w:instrText xml:space="preserve"> PAGEREF _Toc9002006 \h </w:instrText>
        </w:r>
        <w:r w:rsidR="001E1EC7">
          <w:rPr>
            <w:noProof/>
            <w:webHidden/>
          </w:rPr>
        </w:r>
        <w:r w:rsidR="001E1EC7">
          <w:rPr>
            <w:noProof/>
            <w:webHidden/>
          </w:rPr>
          <w:fldChar w:fldCharType="separate"/>
        </w:r>
        <w:r w:rsidR="001E1EC7">
          <w:rPr>
            <w:noProof/>
            <w:webHidden/>
          </w:rPr>
          <w:t>27</w:t>
        </w:r>
        <w:r w:rsidR="001E1EC7">
          <w:rPr>
            <w:noProof/>
            <w:webHidden/>
          </w:rPr>
          <w:fldChar w:fldCharType="end"/>
        </w:r>
      </w:hyperlink>
    </w:p>
    <w:p w14:paraId="6471260D" w14:textId="0ECE4140" w:rsidR="00EA3AC8" w:rsidRPr="00EA3AC8" w:rsidRDefault="000E264F" w:rsidP="000E264F">
      <w:pPr>
        <w:suppressAutoHyphens w:val="0"/>
        <w:spacing w:line="240" w:lineRule="auto"/>
        <w:jc w:val="left"/>
        <w:rPr>
          <w:rFonts w:eastAsia="Calibri" w:cs="Times New Roman"/>
          <w:b/>
          <w:color w:val="auto"/>
          <w:sz w:val="28"/>
          <w:szCs w:val="28"/>
          <w:lang w:eastAsia="en-US"/>
        </w:rPr>
      </w:pPr>
      <w:r>
        <w:rPr>
          <w:b/>
          <w:bCs/>
        </w:rPr>
        <w:fldChar w:fldCharType="end"/>
      </w:r>
      <w:r w:rsidR="00EA3AC8" w:rsidRPr="00EA3AC8">
        <w:rPr>
          <w:rFonts w:eastAsia="Calibri" w:cs="Times New Roman"/>
          <w:b/>
          <w:color w:val="auto"/>
          <w:sz w:val="28"/>
          <w:szCs w:val="28"/>
          <w:lang w:eastAsia="en-US"/>
        </w:rPr>
        <w:br w:type="page"/>
      </w:r>
    </w:p>
    <w:p w14:paraId="6471260E" w14:textId="77777777" w:rsidR="00EA3AC8" w:rsidRPr="00EA3AC8" w:rsidRDefault="00EA3AC8" w:rsidP="00EA3AC8">
      <w:pPr>
        <w:suppressAutoHyphens w:val="0"/>
        <w:spacing w:line="240" w:lineRule="auto"/>
        <w:ind w:firstLine="0"/>
        <w:jc w:val="left"/>
        <w:rPr>
          <w:rFonts w:eastAsia="Calibri" w:cs="Times New Roman"/>
          <w:color w:val="auto"/>
          <w:lang w:eastAsia="en-US"/>
        </w:rPr>
      </w:pPr>
    </w:p>
    <w:p w14:paraId="6471260F" w14:textId="77777777" w:rsidR="00EA3AC8" w:rsidRPr="00EA3AC8" w:rsidRDefault="00EA3AC8" w:rsidP="000E264F">
      <w:pPr>
        <w:pStyle w:val="Ttulo1"/>
        <w:rPr>
          <w:lang w:eastAsia="pt-BR"/>
        </w:rPr>
      </w:pPr>
      <w:bookmarkStart w:id="28" w:name="_Toc9001986"/>
      <w:bookmarkStart w:id="29" w:name="_Toc444850057"/>
      <w:r w:rsidRPr="00EA3AC8">
        <w:rPr>
          <w:lang w:eastAsia="pt-BR"/>
        </w:rPr>
        <w:t>INTRODUÇÃO</w:t>
      </w:r>
      <w:bookmarkEnd w:id="28"/>
    </w:p>
    <w:p w14:paraId="0A1E5C20" w14:textId="4742AC26" w:rsidR="004447C1" w:rsidRDefault="002A4EB2" w:rsidP="00AB4F4C">
      <w:pPr>
        <w:rPr>
          <w:rFonts w:eastAsia="Calibri"/>
          <w:lang w:eastAsia="en-US"/>
        </w:rPr>
      </w:pPr>
      <w:r w:rsidRPr="002A4EB2">
        <w:rPr>
          <w:rFonts w:eastAsia="Calibri"/>
          <w:lang w:eastAsia="en-US"/>
        </w:rPr>
        <w:t>A evolução da internet t</w:t>
      </w:r>
      <w:r>
        <w:rPr>
          <w:rFonts w:eastAsia="Calibri"/>
          <w:lang w:eastAsia="en-US"/>
        </w:rPr>
        <w:t xml:space="preserve">em se manifestado de muitas formas: </w:t>
      </w:r>
      <w:r w:rsidR="00415082">
        <w:rPr>
          <w:rFonts w:eastAsia="Calibri"/>
          <w:lang w:eastAsia="en-US"/>
        </w:rPr>
        <w:t>as características de tráfego, a interconexão entre topologias</w:t>
      </w:r>
      <w:r w:rsidR="002842D4">
        <w:rPr>
          <w:rFonts w:eastAsia="Calibri"/>
          <w:lang w:eastAsia="en-US"/>
        </w:rPr>
        <w:t xml:space="preserve">, </w:t>
      </w:r>
      <w:r w:rsidR="00415082">
        <w:rPr>
          <w:rFonts w:eastAsia="Calibri"/>
          <w:lang w:eastAsia="en-US"/>
        </w:rPr>
        <w:t>o relacionamento entre negócios e componentes autônomos</w:t>
      </w:r>
      <w:r w:rsidR="002842D4">
        <w:rPr>
          <w:rFonts w:eastAsia="Calibri"/>
          <w:lang w:eastAsia="en-US"/>
        </w:rPr>
        <w:t xml:space="preserve">, a facilidade do acesso </w:t>
      </w:r>
      <w:proofErr w:type="spellStart"/>
      <w:r w:rsidR="002842D4">
        <w:rPr>
          <w:rFonts w:eastAsia="Calibri"/>
          <w:lang w:eastAsia="en-US"/>
        </w:rPr>
        <w:t>a</w:t>
      </w:r>
      <w:proofErr w:type="spellEnd"/>
      <w:r w:rsidR="002842D4">
        <w:rPr>
          <w:rFonts w:eastAsia="Calibri"/>
          <w:lang w:eastAsia="en-US"/>
        </w:rPr>
        <w:t xml:space="preserve"> informação</w:t>
      </w:r>
      <w:r w:rsidR="008C7D92">
        <w:rPr>
          <w:rFonts w:eastAsia="Calibri"/>
          <w:lang w:eastAsia="en-US"/>
        </w:rPr>
        <w:t>, entre outros</w:t>
      </w:r>
      <w:r w:rsidR="005F1A4A">
        <w:rPr>
          <w:rFonts w:eastAsia="Calibri"/>
          <w:lang w:eastAsia="en-US"/>
        </w:rPr>
        <w:t>.</w:t>
      </w:r>
      <w:r w:rsidR="004969A0">
        <w:rPr>
          <w:rFonts w:eastAsia="Calibri"/>
          <w:lang w:eastAsia="en-US"/>
        </w:rPr>
        <w:t xml:space="preserve"> </w:t>
      </w:r>
      <w:r w:rsidR="00985419">
        <w:rPr>
          <w:rFonts w:eastAsia="Calibri"/>
          <w:lang w:eastAsia="en-US"/>
        </w:rPr>
        <w:t>Até hoje essa evolução vem acontecendo de maneiras inesperadas em muitos aspectos</w:t>
      </w:r>
      <w:r w:rsidR="00041DFC">
        <w:rPr>
          <w:rFonts w:eastAsia="Calibri"/>
          <w:lang w:eastAsia="en-US"/>
        </w:rPr>
        <w:t>. Começando com a forma que as aplicações web era</w:t>
      </w:r>
      <w:r w:rsidR="00D570AE">
        <w:rPr>
          <w:rFonts w:eastAsia="Calibri"/>
          <w:lang w:eastAsia="en-US"/>
        </w:rPr>
        <w:t>m</w:t>
      </w:r>
      <w:r w:rsidR="00041DFC">
        <w:rPr>
          <w:rFonts w:eastAsia="Calibri"/>
          <w:lang w:eastAsia="en-US"/>
        </w:rPr>
        <w:t xml:space="preserve"> moldadas nos anos 2000 e como são construídas </w:t>
      </w:r>
      <w:r w:rsidR="00C101C4">
        <w:rPr>
          <w:rFonts w:eastAsia="Calibri"/>
          <w:lang w:eastAsia="en-US"/>
        </w:rPr>
        <w:t>atualmente</w:t>
      </w:r>
      <w:r w:rsidR="004E0067">
        <w:rPr>
          <w:rFonts w:eastAsia="Calibri"/>
          <w:lang w:eastAsia="en-US"/>
        </w:rPr>
        <w:t xml:space="preserve">. </w:t>
      </w:r>
      <w:r w:rsidR="004E0067" w:rsidRPr="008C7D92">
        <w:rPr>
          <w:rFonts w:eastAsia="Calibri"/>
          <w:lang w:eastAsia="en-US"/>
        </w:rPr>
        <w:t xml:space="preserve">É importante entender o </w:t>
      </w:r>
      <w:proofErr w:type="spellStart"/>
      <w:r w:rsidR="004E0067" w:rsidRPr="008C7D92">
        <w:rPr>
          <w:rFonts w:eastAsia="Calibri"/>
          <w:lang w:eastAsia="en-US"/>
        </w:rPr>
        <w:t>por quê</w:t>
      </w:r>
      <w:proofErr w:type="spellEnd"/>
      <w:r w:rsidR="004E0067" w:rsidRPr="008C7D92">
        <w:rPr>
          <w:rFonts w:eastAsia="Calibri"/>
          <w:lang w:eastAsia="en-US"/>
        </w:rPr>
        <w:t xml:space="preserve"> (e como) dessa e</w:t>
      </w:r>
      <w:r w:rsidR="004E0067">
        <w:rPr>
          <w:rFonts w:eastAsia="Calibri"/>
          <w:lang w:eastAsia="en-US"/>
        </w:rPr>
        <w:t xml:space="preserve">volução estar acontecendo, e como isso pode afetar drasticamente </w:t>
      </w:r>
      <w:r w:rsidR="00DA5920">
        <w:rPr>
          <w:rFonts w:eastAsia="Calibri"/>
          <w:lang w:eastAsia="en-US"/>
        </w:rPr>
        <w:t>como os usuários navegam</w:t>
      </w:r>
      <w:r w:rsidR="00657F7E">
        <w:rPr>
          <w:rFonts w:eastAsia="Calibri"/>
          <w:lang w:eastAsia="en-US"/>
        </w:rPr>
        <w:t xml:space="preserve">, </w:t>
      </w:r>
      <w:r w:rsidR="00DA5920">
        <w:rPr>
          <w:rFonts w:eastAsia="Calibri"/>
          <w:lang w:eastAsia="en-US"/>
        </w:rPr>
        <w:t xml:space="preserve">a interação das empresas </w:t>
      </w:r>
      <w:r w:rsidR="00657F7E">
        <w:rPr>
          <w:rFonts w:eastAsia="Calibri"/>
          <w:lang w:eastAsia="en-US"/>
        </w:rPr>
        <w:t xml:space="preserve">que lidam com aplicações web e </w:t>
      </w:r>
      <w:r w:rsidR="00DA5920">
        <w:rPr>
          <w:rFonts w:eastAsia="Calibri"/>
          <w:lang w:eastAsia="en-US"/>
        </w:rPr>
        <w:t>com os desenvolvedores dessas aplicações</w:t>
      </w:r>
      <w:r w:rsidR="00397E4E">
        <w:rPr>
          <w:rFonts w:eastAsia="Calibri"/>
          <w:lang w:eastAsia="en-US"/>
        </w:rPr>
        <w:t xml:space="preserve"> </w:t>
      </w:r>
      <w:r w:rsidR="00733C6A">
        <w:rPr>
          <w:rFonts w:eastAsia="Calibri"/>
          <w:lang w:eastAsia="en-US"/>
        </w:rPr>
        <w:fldChar w:fldCharType="begin" w:fldLock="1"/>
      </w:r>
      <w:r w:rsidR="000320C3">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733C6A">
        <w:rPr>
          <w:rFonts w:eastAsia="Calibri"/>
          <w:lang w:eastAsia="en-US"/>
        </w:rPr>
        <w:fldChar w:fldCharType="separate"/>
      </w:r>
      <w:r w:rsidR="000320C3" w:rsidRPr="000320C3">
        <w:rPr>
          <w:rFonts w:eastAsia="Calibri"/>
          <w:noProof/>
          <w:lang w:eastAsia="en-US"/>
        </w:rPr>
        <w:t>(MA; LUI; MISRA, 2015)</w:t>
      </w:r>
      <w:r w:rsidR="00733C6A">
        <w:rPr>
          <w:rFonts w:eastAsia="Calibri"/>
          <w:lang w:eastAsia="en-US"/>
        </w:rPr>
        <w:fldChar w:fldCharType="end"/>
      </w:r>
      <w:r w:rsidR="00A44E68">
        <w:rPr>
          <w:rFonts w:eastAsia="Calibri"/>
          <w:lang w:eastAsia="en-US"/>
        </w:rPr>
        <w:t>.</w:t>
      </w:r>
    </w:p>
    <w:p w14:paraId="1D91571A" w14:textId="40D8602E" w:rsidR="00D16308" w:rsidRDefault="00DB3B39" w:rsidP="00C73CF0">
      <w:pPr>
        <w:rPr>
          <w:rFonts w:eastAsia="Calibri"/>
          <w:lang w:eastAsia="en-US"/>
        </w:rPr>
      </w:pPr>
      <w:r>
        <w:rPr>
          <w:rFonts w:eastAsia="Calibri"/>
          <w:lang w:eastAsia="en-US"/>
        </w:rPr>
        <w:t>Graças ao trabalho árduo de desenvolvedores</w:t>
      </w:r>
      <w:r w:rsidR="00EE65A6">
        <w:rPr>
          <w:rFonts w:eastAsia="Calibri"/>
          <w:lang w:eastAsia="en-US"/>
        </w:rPr>
        <w:t xml:space="preserve">, a internet foi criada, e através dela </w:t>
      </w:r>
      <w:r w:rsidR="00FD183A">
        <w:rPr>
          <w:rFonts w:eastAsia="Calibri"/>
          <w:lang w:eastAsia="en-US"/>
        </w:rPr>
        <w:t xml:space="preserve">é possível </w:t>
      </w:r>
      <w:r w:rsidR="00EE65A6">
        <w:rPr>
          <w:rFonts w:eastAsia="Calibri"/>
          <w:lang w:eastAsia="en-US"/>
        </w:rPr>
        <w:t>facilitar o compartilhamento de informações</w:t>
      </w:r>
      <w:r w:rsidR="000C01C5">
        <w:rPr>
          <w:rFonts w:eastAsia="Calibri"/>
          <w:lang w:eastAsia="en-US"/>
        </w:rPr>
        <w:t xml:space="preserve">. Porém, esse era o objetivo inicial de quando a internet </w:t>
      </w:r>
      <w:r w:rsidR="002155B2">
        <w:rPr>
          <w:rFonts w:eastAsia="Calibri"/>
          <w:lang w:eastAsia="en-US"/>
        </w:rPr>
        <w:t>surgiu</w:t>
      </w:r>
      <w:r w:rsidR="000C01C5">
        <w:rPr>
          <w:rFonts w:eastAsia="Calibri"/>
          <w:lang w:eastAsia="en-US"/>
        </w:rPr>
        <w:t>. Hoje, além de compartilhar informações</w:t>
      </w:r>
      <w:r w:rsidR="00E630E0">
        <w:rPr>
          <w:rFonts w:eastAsia="Calibri"/>
          <w:lang w:eastAsia="en-US"/>
        </w:rPr>
        <w:t xml:space="preserve"> entre alguns departamentos dentro das empresas, também </w:t>
      </w:r>
      <w:proofErr w:type="spellStart"/>
      <w:r w:rsidR="00227EE2">
        <w:rPr>
          <w:rFonts w:eastAsia="Calibri"/>
          <w:lang w:eastAsia="en-US"/>
        </w:rPr>
        <w:t>usa-se</w:t>
      </w:r>
      <w:proofErr w:type="spellEnd"/>
      <w:r w:rsidR="00227EE2">
        <w:rPr>
          <w:rFonts w:eastAsia="Calibri"/>
          <w:lang w:eastAsia="en-US"/>
        </w:rPr>
        <w:t xml:space="preserve"> </w:t>
      </w:r>
      <w:r w:rsidR="00E630E0">
        <w:rPr>
          <w:rFonts w:eastAsia="Calibri"/>
          <w:lang w:eastAsia="en-US"/>
        </w:rPr>
        <w:t xml:space="preserve">a internet </w:t>
      </w:r>
      <w:r w:rsidR="00BD4596">
        <w:rPr>
          <w:rFonts w:eastAsia="Calibri"/>
          <w:lang w:eastAsia="en-US"/>
        </w:rPr>
        <w:t>como forma de entretenimento, criar novos negócios, realizar compras e vendas</w:t>
      </w:r>
      <w:r w:rsidR="00A57EF4">
        <w:rPr>
          <w:rFonts w:eastAsia="Calibri"/>
          <w:lang w:eastAsia="en-US"/>
        </w:rPr>
        <w:t xml:space="preserve"> de produtos e/ou serviços, ou até mesmo gerir a internet em si </w:t>
      </w:r>
      <w:r w:rsidR="00A44E68">
        <w:rPr>
          <w:rFonts w:eastAsia="Calibri"/>
          <w:lang w:eastAsia="en-US"/>
        </w:rPr>
        <w:fldChar w:fldCharType="begin" w:fldLock="1"/>
      </w:r>
      <w:r w:rsidR="00672B18">
        <w:rPr>
          <w:rFonts w:eastAsia="Calibri"/>
          <w:lang w:eastAsia="en-US"/>
        </w:rPr>
        <w:instrText>ADDIN CSL_CITATION {"citationItems":[{"id":"ITEM-1","itemData":{"DOI":"10.1109/TNET.2013.2291852","ISSN":"10636692","abstract":"The evolution of the Internet has manifested itself in many ways: the traffic characteristics, the interconnection topologies and the business relationships among the autonomous components. It is important to understand why (and how) this evolution came about, and how the interplay of these dynamics may affect future evolution and services. We propose a network aware, macroscopic model that captures the characteristics and interactions of the application and network providers, and show how it leads to a market equilibrium of the ecosystem. By analyzing the driving forces and the dynamics of the market equilibrium, we obtain some fundamental understandings of the cause and effect of the Internet evolution, which explain why some historical and recent evolutions have happened. Furthermore, by projecting the likely future evolutions, our model can help application and network providers to make informed business decisions so as to succeed in this competitive ecosystem.","author":[{"dropping-particle":"","family":"Ma","given":"Richard T.B.","non-dropping-particle":"","parse-names":false,"suffix":""},{"dropping-particle":"","family":"Lui","given":"John C.S.","non-dropping-particle":"","parse-names":false,"suffix":""},{"dropping-particle":"","family":"Misra","given":"Vishal","non-dropping-particle":"","parse-names":false,"suffix":""}],"container-title":"IEEE/ACM Transactions on Networking","id":"ITEM-1","issue":"1","issued":{"date-parts":[["2015"]]},"page":"85-98","title":"Evolution of the internet economic ecosystem","type":"article-journal","volume":"23"},"uris":["http://www.mendeley.com/documents/?uuid=31566491-d874-49c5-a482-38c19d36f383"]}],"mendeley":{"formattedCitation":"(MA; LUI; MISRA, 2015)","plainTextFormattedCitation":"(MA; LUI; MISRA, 2015)","previouslyFormattedCitation":"(MA; LUI; MISRA, 2015)"},"properties":{"noteIndex":0},"schema":"https://github.com/citation-style-language/schema/raw/master/csl-citation.json"}</w:instrText>
      </w:r>
      <w:r w:rsidR="00A44E68">
        <w:rPr>
          <w:rFonts w:eastAsia="Calibri"/>
          <w:lang w:eastAsia="en-US"/>
        </w:rPr>
        <w:fldChar w:fldCharType="separate"/>
      </w:r>
      <w:r w:rsidR="00A44E68" w:rsidRPr="00A44E68">
        <w:rPr>
          <w:rFonts w:eastAsia="Calibri"/>
          <w:noProof/>
          <w:lang w:eastAsia="en-US"/>
        </w:rPr>
        <w:t>(MA; LUI; MISRA, 2015)</w:t>
      </w:r>
      <w:r w:rsidR="00A44E68">
        <w:rPr>
          <w:rFonts w:eastAsia="Calibri"/>
          <w:lang w:eastAsia="en-US"/>
        </w:rPr>
        <w:fldChar w:fldCharType="end"/>
      </w:r>
      <w:r w:rsidR="00A44E68">
        <w:rPr>
          <w:rFonts w:eastAsia="Calibri"/>
          <w:lang w:eastAsia="en-US"/>
        </w:rPr>
        <w:t>.</w:t>
      </w:r>
    </w:p>
    <w:p w14:paraId="691B486F" w14:textId="56E6D7E5" w:rsidR="00D16308" w:rsidRDefault="0002306A" w:rsidP="000844D7">
      <w:pPr>
        <w:rPr>
          <w:rFonts w:eastAsia="Calibri"/>
          <w:lang w:eastAsia="en-US"/>
        </w:rPr>
      </w:pPr>
      <w:r>
        <w:rPr>
          <w:rFonts w:eastAsia="Calibri"/>
          <w:lang w:eastAsia="en-US"/>
        </w:rPr>
        <w:t>A maneira mais comum que</w:t>
      </w:r>
      <w:r w:rsidR="00227EE2">
        <w:rPr>
          <w:rFonts w:eastAsia="Calibri"/>
          <w:lang w:eastAsia="en-US"/>
        </w:rPr>
        <w:t xml:space="preserve"> é utilizado </w:t>
      </w:r>
      <w:r>
        <w:rPr>
          <w:rFonts w:eastAsia="Calibri"/>
          <w:lang w:eastAsia="en-US"/>
        </w:rPr>
        <w:t>para fazer isso é através do desenvolvimento de aplicações web, o qual o usuário é capaz de interagir através de entrada de dados (clicks, textos</w:t>
      </w:r>
      <w:r w:rsidR="0006566F">
        <w:rPr>
          <w:rFonts w:eastAsia="Calibri"/>
          <w:lang w:eastAsia="en-US"/>
        </w:rPr>
        <w:t xml:space="preserve"> em formulários, arquivos) e esperam receber uma saída de dados ou um feedback dessa aplicação</w:t>
      </w:r>
      <w:r w:rsidR="00871A4C">
        <w:rPr>
          <w:rFonts w:eastAsia="Calibri"/>
          <w:lang w:eastAsia="en-US"/>
        </w:rPr>
        <w:t>. Esse feedback pode</w:t>
      </w:r>
      <w:r w:rsidR="00227EE2">
        <w:rPr>
          <w:rFonts w:eastAsia="Calibri"/>
          <w:lang w:eastAsia="en-US"/>
        </w:rPr>
        <w:t>m</w:t>
      </w:r>
      <w:r w:rsidR="00871A4C">
        <w:rPr>
          <w:rFonts w:eastAsia="Calibri"/>
          <w:lang w:eastAsia="en-US"/>
        </w:rPr>
        <w:t xml:space="preserve"> ser informações já inseridas anteriormente, download de algum arquivo</w:t>
      </w:r>
      <w:r w:rsidR="009D641F">
        <w:rPr>
          <w:rFonts w:eastAsia="Calibri"/>
          <w:lang w:eastAsia="en-US"/>
        </w:rPr>
        <w:t xml:space="preserve">, </w:t>
      </w:r>
      <w:r w:rsidR="00C95FB5">
        <w:rPr>
          <w:rFonts w:eastAsia="Calibri"/>
          <w:lang w:eastAsia="en-US"/>
        </w:rPr>
        <w:t>ou qualquer informações que supra a necessidade do usuário</w:t>
      </w:r>
      <w:r w:rsidR="002C2FF3">
        <w:rPr>
          <w:rFonts w:eastAsia="Calibri"/>
          <w:lang w:eastAsia="en-US"/>
        </w:rPr>
        <w:t xml:space="preserve"> </w:t>
      </w:r>
      <w:r w:rsidR="005274EA">
        <w:rPr>
          <w:rFonts w:eastAsia="Calibri"/>
          <w:lang w:eastAsia="en-US"/>
        </w:rPr>
        <w:fldChar w:fldCharType="begin" w:fldLock="1"/>
      </w:r>
      <w:r w:rsidR="004D00DC">
        <w:rPr>
          <w:rFonts w:eastAsia="Calibri"/>
          <w:lang w:eastAsia="en-US"/>
        </w:rPr>
        <w:instrText>ADDIN CSL_CITATION {"citationItems":[{"id":"ITEM-1","itemData":{"author":[{"dropping-particle":"","family":"Mulloy","given":"Brian","non-dropping-particle":"","parse-names":false,"suffix":""}],"id":"ITEM-1","issued":{"date-parts":[["2012"]]},"title":"Web API Design","type":"article-journal"},"uris":["http://www.mendeley.com/documents/?uuid=7b452842-d3b0-4a19-9283-20f83cd1139b"]}],"mendeley":{"formattedCitation":"(MULLOY, 2012)","plainTextFormattedCitation":"(MULLOY, 2012)","previouslyFormattedCitation":"(MULLOY, 2012)"},"properties":{"noteIndex":0},"schema":"https://github.com/citation-style-language/schema/raw/master/csl-citation.json"}</w:instrText>
      </w:r>
      <w:r w:rsidR="005274EA">
        <w:rPr>
          <w:rFonts w:eastAsia="Calibri"/>
          <w:lang w:eastAsia="en-US"/>
        </w:rPr>
        <w:fldChar w:fldCharType="separate"/>
      </w:r>
      <w:r w:rsidR="005274EA" w:rsidRPr="005274EA">
        <w:rPr>
          <w:rFonts w:eastAsia="Calibri"/>
          <w:noProof/>
          <w:lang w:eastAsia="en-US"/>
        </w:rPr>
        <w:t>(MULLOY, 2012)</w:t>
      </w:r>
      <w:r w:rsidR="005274EA">
        <w:rPr>
          <w:rFonts w:eastAsia="Calibri"/>
          <w:lang w:eastAsia="en-US"/>
        </w:rPr>
        <w:fldChar w:fldCharType="end"/>
      </w:r>
      <w:r w:rsidR="00A44E68">
        <w:rPr>
          <w:rFonts w:eastAsia="Calibri"/>
          <w:lang w:eastAsia="en-US"/>
        </w:rPr>
        <w:t>.</w:t>
      </w:r>
    </w:p>
    <w:p w14:paraId="3F6643BB" w14:textId="781EA731" w:rsidR="00E8237B" w:rsidRDefault="00C95FB5" w:rsidP="00672B18">
      <w:pPr>
        <w:rPr>
          <w:rFonts w:eastAsia="Calibri"/>
          <w:lang w:eastAsia="en-US"/>
        </w:rPr>
      </w:pPr>
      <w:r>
        <w:rPr>
          <w:rFonts w:eastAsia="Calibri"/>
          <w:lang w:eastAsia="en-US"/>
        </w:rPr>
        <w:t>Para desenvolver essas aplicações</w:t>
      </w:r>
      <w:r w:rsidR="00AA4FDD">
        <w:rPr>
          <w:rFonts w:eastAsia="Calibri"/>
          <w:lang w:eastAsia="en-US"/>
        </w:rPr>
        <w:t xml:space="preserve">, </w:t>
      </w:r>
      <w:r w:rsidR="00E463FB">
        <w:rPr>
          <w:rFonts w:eastAsia="Calibri"/>
          <w:lang w:eastAsia="en-US"/>
        </w:rPr>
        <w:t xml:space="preserve">é utilizado </w:t>
      </w:r>
      <w:r w:rsidR="00AA4FDD">
        <w:rPr>
          <w:rFonts w:eastAsia="Calibri"/>
          <w:lang w:eastAsia="en-US"/>
        </w:rPr>
        <w:t>o</w:t>
      </w:r>
      <w:r w:rsidR="00C36EE9">
        <w:rPr>
          <w:rFonts w:eastAsia="Calibri"/>
          <w:lang w:eastAsia="en-US"/>
        </w:rPr>
        <w:t>s</w:t>
      </w:r>
      <w:r w:rsidR="00AA4FDD">
        <w:rPr>
          <w:rFonts w:eastAsia="Calibri"/>
          <w:lang w:eastAsia="en-US"/>
        </w:rPr>
        <w:t xml:space="preserve"> chamado</w:t>
      </w:r>
      <w:r w:rsidR="00C36EE9">
        <w:rPr>
          <w:rFonts w:eastAsia="Calibri"/>
          <w:lang w:eastAsia="en-US"/>
        </w:rPr>
        <w:t>s</w:t>
      </w:r>
      <w:r w:rsidR="00AA4FDD">
        <w:rPr>
          <w:rFonts w:eastAsia="Calibri"/>
          <w:lang w:eastAsia="en-US"/>
        </w:rPr>
        <w:t xml:space="preserve"> </w:t>
      </w:r>
      <w:r w:rsidR="00AA4FDD">
        <w:rPr>
          <w:rFonts w:eastAsia="Calibri"/>
          <w:i/>
          <w:lang w:eastAsia="en-US"/>
        </w:rPr>
        <w:t>webservi</w:t>
      </w:r>
      <w:r w:rsidR="004F25BF">
        <w:rPr>
          <w:rFonts w:eastAsia="Calibri"/>
          <w:i/>
          <w:lang w:eastAsia="en-US"/>
        </w:rPr>
        <w:t>c</w:t>
      </w:r>
      <w:r w:rsidR="00AA4FDD">
        <w:rPr>
          <w:rFonts w:eastAsia="Calibri"/>
          <w:i/>
          <w:lang w:eastAsia="en-US"/>
        </w:rPr>
        <w:t>e</w:t>
      </w:r>
      <w:r w:rsidR="00C36EE9">
        <w:rPr>
          <w:rFonts w:eastAsia="Calibri"/>
          <w:i/>
          <w:lang w:eastAsia="en-US"/>
        </w:rPr>
        <w:t xml:space="preserve">s, que </w:t>
      </w:r>
      <w:proofErr w:type="gramStart"/>
      <w:r w:rsidR="00C36EE9">
        <w:rPr>
          <w:rFonts w:eastAsia="Calibri"/>
          <w:i/>
          <w:lang w:eastAsia="en-US"/>
        </w:rPr>
        <w:t xml:space="preserve">servem </w:t>
      </w:r>
      <w:r w:rsidR="00AA4FDD">
        <w:rPr>
          <w:rFonts w:eastAsia="Calibri"/>
          <w:lang w:eastAsia="en-US"/>
        </w:rPr>
        <w:t xml:space="preserve"> para</w:t>
      </w:r>
      <w:proofErr w:type="gramEnd"/>
      <w:r w:rsidR="00AA4FDD">
        <w:rPr>
          <w:rFonts w:eastAsia="Calibri"/>
          <w:lang w:eastAsia="en-US"/>
        </w:rPr>
        <w:t xml:space="preserve"> gerir essas requisições que o usuário faz através de uma aplicação web</w:t>
      </w:r>
      <w:r w:rsidR="004F25BF">
        <w:rPr>
          <w:rFonts w:eastAsia="Calibri"/>
          <w:lang w:eastAsia="en-US"/>
        </w:rPr>
        <w:t>.</w:t>
      </w:r>
      <w:r w:rsidR="002C2FF3">
        <w:rPr>
          <w:rFonts w:eastAsia="Calibri"/>
          <w:lang w:eastAsia="en-US"/>
        </w:rPr>
        <w:t xml:space="preserve"> </w:t>
      </w:r>
      <w:r w:rsidR="00F02D9A">
        <w:rPr>
          <w:rFonts w:eastAsia="Calibri"/>
          <w:lang w:eastAsia="en-US"/>
        </w:rPr>
        <w:t xml:space="preserve">Esse </w:t>
      </w:r>
      <w:r w:rsidR="00F02D9A">
        <w:rPr>
          <w:rFonts w:eastAsia="Calibri"/>
          <w:i/>
          <w:lang w:eastAsia="en-US"/>
        </w:rPr>
        <w:t>web</w:t>
      </w:r>
      <w:r w:rsidR="00F724BA">
        <w:rPr>
          <w:rFonts w:eastAsia="Calibri"/>
          <w:i/>
          <w:lang w:eastAsia="en-US"/>
        </w:rPr>
        <w:t>service</w:t>
      </w:r>
      <w:r w:rsidR="00F02D9A">
        <w:rPr>
          <w:rFonts w:eastAsia="Calibri"/>
          <w:lang w:eastAsia="en-US"/>
        </w:rPr>
        <w:t xml:space="preserve"> nada mais é do que </w:t>
      </w:r>
      <w:r w:rsidR="00543C9F">
        <w:rPr>
          <w:rFonts w:eastAsia="Calibri"/>
          <w:lang w:eastAsia="en-US"/>
        </w:rPr>
        <w:t xml:space="preserve">um serviço com um ponto de entrada (uma </w:t>
      </w:r>
      <w:proofErr w:type="spellStart"/>
      <w:r w:rsidR="00543C9F">
        <w:rPr>
          <w:rFonts w:eastAsia="Calibri"/>
          <w:i/>
          <w:lang w:eastAsia="en-US"/>
        </w:rPr>
        <w:t>url</w:t>
      </w:r>
      <w:proofErr w:type="spellEnd"/>
      <w:r w:rsidR="00543C9F">
        <w:rPr>
          <w:rFonts w:eastAsia="Calibri"/>
          <w:lang w:eastAsia="en-US"/>
        </w:rPr>
        <w:t xml:space="preserve">) onde são mandadas informações </w:t>
      </w:r>
      <w:proofErr w:type="gramStart"/>
      <w:r w:rsidR="00543C9F">
        <w:rPr>
          <w:rFonts w:eastAsia="Calibri"/>
          <w:lang w:eastAsia="en-US"/>
        </w:rPr>
        <w:t>pelo usuários</w:t>
      </w:r>
      <w:proofErr w:type="gramEnd"/>
      <w:r w:rsidR="004769FE">
        <w:rPr>
          <w:rFonts w:eastAsia="Calibri"/>
          <w:lang w:eastAsia="en-US"/>
        </w:rPr>
        <w:t xml:space="preserve">. Essas informações são processadas e retornam </w:t>
      </w:r>
      <w:r w:rsidR="00791F8F">
        <w:rPr>
          <w:rFonts w:eastAsia="Calibri"/>
          <w:lang w:eastAsia="en-US"/>
        </w:rPr>
        <w:t xml:space="preserve">um </w:t>
      </w:r>
      <w:r w:rsidR="00791F8F">
        <w:rPr>
          <w:rFonts w:eastAsia="Calibri"/>
          <w:i/>
          <w:lang w:eastAsia="en-US"/>
        </w:rPr>
        <w:t>feedback</w:t>
      </w:r>
      <w:r w:rsidR="00791F8F">
        <w:rPr>
          <w:rFonts w:eastAsia="Calibri"/>
          <w:lang w:eastAsia="en-US"/>
        </w:rPr>
        <w:t xml:space="preserve"> sobre aquela requisição </w:t>
      </w:r>
      <w:r w:rsidR="00023A9B">
        <w:rPr>
          <w:rFonts w:eastAsia="Calibri"/>
          <w:lang w:eastAsia="en-US"/>
        </w:rPr>
        <w:fldChar w:fldCharType="begin" w:fldLock="1"/>
      </w:r>
      <w:r w:rsidR="00672B18">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et al., 2015)"},"properties":{"noteIndex":0},"schema":"https://github.com/citation-style-language/schema/raw/master/csl-citation.json"}</w:instrText>
      </w:r>
      <w:r w:rsidR="00023A9B">
        <w:rPr>
          <w:rFonts w:eastAsia="Calibri"/>
          <w:lang w:eastAsia="en-US"/>
        </w:rPr>
        <w:fldChar w:fldCharType="separate"/>
      </w:r>
      <w:r w:rsidR="00672B18" w:rsidRPr="00672B18">
        <w:rPr>
          <w:rFonts w:eastAsia="Calibri"/>
          <w:noProof/>
          <w:lang w:eastAsia="en-US"/>
        </w:rPr>
        <w:t xml:space="preserve">(BOREK </w:t>
      </w:r>
      <w:r w:rsidR="00672B18" w:rsidRPr="00672B18">
        <w:rPr>
          <w:rFonts w:eastAsia="Calibri"/>
          <w:i/>
          <w:noProof/>
          <w:lang w:eastAsia="en-US"/>
        </w:rPr>
        <w:t>et al.</w:t>
      </w:r>
      <w:r w:rsidR="00672B18" w:rsidRPr="00672B18">
        <w:rPr>
          <w:rFonts w:eastAsia="Calibri"/>
          <w:noProof/>
          <w:lang w:eastAsia="en-US"/>
        </w:rPr>
        <w:t>, 2015)</w:t>
      </w:r>
      <w:r w:rsidR="00023A9B">
        <w:rPr>
          <w:rFonts w:eastAsia="Calibri"/>
          <w:lang w:eastAsia="en-US"/>
        </w:rPr>
        <w:fldChar w:fldCharType="end"/>
      </w:r>
      <w:r w:rsidR="00A44E68">
        <w:rPr>
          <w:rFonts w:eastAsia="Calibri"/>
          <w:lang w:eastAsia="en-US"/>
        </w:rPr>
        <w:t>.</w:t>
      </w:r>
    </w:p>
    <w:p w14:paraId="5E453047" w14:textId="15441169" w:rsidR="00D451D2" w:rsidRDefault="00D42AD7" w:rsidP="00672B18">
      <w:pPr>
        <w:rPr>
          <w:rFonts w:eastAsia="Calibri"/>
          <w:lang w:eastAsia="en-US"/>
        </w:rPr>
      </w:pPr>
      <w:r>
        <w:rPr>
          <w:rFonts w:eastAsia="Calibri"/>
          <w:lang w:eastAsia="en-US"/>
        </w:rPr>
        <w:t>A maneira com a qual esses</w:t>
      </w:r>
      <w:r>
        <w:rPr>
          <w:rFonts w:eastAsia="Calibri"/>
          <w:i/>
          <w:lang w:eastAsia="en-US"/>
        </w:rPr>
        <w:t xml:space="preserve"> webservices</w:t>
      </w:r>
      <w:r>
        <w:rPr>
          <w:rFonts w:eastAsia="Calibri"/>
          <w:lang w:eastAsia="en-US"/>
        </w:rPr>
        <w:t xml:space="preserve"> foram desenvolvidos também evoluíram com o tempo</w:t>
      </w:r>
      <w:r w:rsidR="00EC1C0E">
        <w:rPr>
          <w:rFonts w:eastAsia="Calibri"/>
          <w:lang w:eastAsia="en-US"/>
        </w:rPr>
        <w:t xml:space="preserve">. Sua principal mudança sempre teve como foco a melhoria da produtividade dos desenvolvedores </w:t>
      </w:r>
      <w:r w:rsidR="005729A4">
        <w:rPr>
          <w:rFonts w:eastAsia="Calibri"/>
          <w:lang w:eastAsia="en-US"/>
        </w:rPr>
        <w:t xml:space="preserve">para construção dos </w:t>
      </w:r>
      <w:r w:rsidR="005729A4">
        <w:rPr>
          <w:rFonts w:eastAsia="Calibri"/>
          <w:i/>
          <w:lang w:eastAsia="en-US"/>
        </w:rPr>
        <w:t>webservices</w:t>
      </w:r>
      <w:r w:rsidR="005729A4">
        <w:rPr>
          <w:rFonts w:eastAsia="Calibri"/>
          <w:lang w:eastAsia="en-US"/>
        </w:rPr>
        <w:t xml:space="preserve">, performance de processamento dos dados </w:t>
      </w:r>
      <w:r w:rsidR="00DB31C0">
        <w:rPr>
          <w:rFonts w:eastAsia="Calibri"/>
          <w:lang w:eastAsia="en-US"/>
        </w:rPr>
        <w:lastRenderedPageBreak/>
        <w:t>enviados nas requisições, automação na produção de documentação</w:t>
      </w:r>
      <w:r w:rsidR="008277C0">
        <w:rPr>
          <w:rFonts w:eastAsia="Calibri"/>
          <w:lang w:eastAsia="en-US"/>
        </w:rPr>
        <w:t xml:space="preserve"> e processamento mais amigável tanto para máquinas quanto para humanos que interagem com o </w:t>
      </w:r>
      <w:r w:rsidR="008277C0">
        <w:rPr>
          <w:rFonts w:eastAsia="Calibri"/>
          <w:i/>
          <w:lang w:eastAsia="en-US"/>
        </w:rPr>
        <w:t>webservice</w:t>
      </w:r>
      <w:r w:rsidR="008277C0">
        <w:rPr>
          <w:rFonts w:eastAsia="Calibri"/>
          <w:lang w:eastAsia="en-US"/>
        </w:rPr>
        <w:t xml:space="preserve"> </w:t>
      </w:r>
      <w:r w:rsidR="00023A9B">
        <w:rPr>
          <w:rFonts w:eastAsia="Calibri"/>
          <w:lang w:eastAsia="en-US"/>
        </w:rPr>
        <w:fldChar w:fldCharType="begin" w:fldLock="1"/>
      </w:r>
      <w:r w:rsidR="00672B18">
        <w:rPr>
          <w:rFonts w:eastAsia="Calibri"/>
          <w:lang w:eastAsia="en-US"/>
        </w:rPr>
        <w:instrText>ADDIN CSL_CITATION {"citationItems":[{"id":"ITEM-1","itemData":{"DOI":"10.1007/978-3-319-17112-8","ISBN":"978-3-319-17111-1","abstract":"We present SecureMDD, a development method for secure service applications that integrates a model-driven approach with formal specification techniques using abstract state machines (ASMs), refinement to code and verification with the interactive theorem prover KIV. A larger case study is used to highlight various aspects of the method with a focus on services and their formal verification.","author":[{"dropping-particle":"","family":"Borek","given":"Marian","non-dropping-particle":"","parse-names":false,"suffix":""},{"dropping-particle":"","family":"Katkalov","given":"Kuzman","non-dropping-particle":"","parse-names":false,"suffix":""},{"dropping-particle":"","family":"Moebius","given":"Nina","non-dropping-particle":"","parse-names":false,"suffix":""},{"dropping-particle":"","family":"Reif","given":"Wolfgang","non-dropping-particle":"","parse-names":false,"suffix":""},{"dropping-particle":"","family":"Schellhorn","given":"Gerhard","non-dropping-particle":"","parse-names":false,"suffix":""},{"dropping-particle":"","family":"Stenzel","given":"Kurt","non-dropping-particle":"","parse-names":false,"suffix":""}],"container-title":"Correct Software in Web Applications and Web Services","id":"ITEM-1","issued":{"date-parts":[["2015"]]},"number-of-pages":"45-81","title":"Correct Software in Web Applications and Web Services","type":"book"},"uris":["http://www.mendeley.com/documents/?uuid=ff0dd940-96d6-4f6c-b6ab-82645688cf57"]}],"mendeley":{"formattedCitation":"(BOREK &lt;i&gt;et al.&lt;/i&gt;, 2015)","plainTextFormattedCitation":"(BOREK et al., 2015)","previouslyFormattedCitation":"(BOREK et al., 2015)"},"properties":{"noteIndex":0},"schema":"https://github.com/citation-style-language/schema/raw/master/csl-citation.json"}</w:instrText>
      </w:r>
      <w:r w:rsidR="00023A9B">
        <w:rPr>
          <w:rFonts w:eastAsia="Calibri"/>
          <w:lang w:eastAsia="en-US"/>
        </w:rPr>
        <w:fldChar w:fldCharType="separate"/>
      </w:r>
      <w:r w:rsidR="00672B18" w:rsidRPr="00672B18">
        <w:rPr>
          <w:rFonts w:eastAsia="Calibri"/>
          <w:noProof/>
          <w:lang w:eastAsia="en-US"/>
        </w:rPr>
        <w:t xml:space="preserve">(BOREK </w:t>
      </w:r>
      <w:r w:rsidR="00672B18" w:rsidRPr="00672B18">
        <w:rPr>
          <w:rFonts w:eastAsia="Calibri"/>
          <w:i/>
          <w:noProof/>
          <w:lang w:eastAsia="en-US"/>
        </w:rPr>
        <w:t>et al.</w:t>
      </w:r>
      <w:r w:rsidR="00672B18" w:rsidRPr="00672B18">
        <w:rPr>
          <w:rFonts w:eastAsia="Calibri"/>
          <w:noProof/>
          <w:lang w:eastAsia="en-US"/>
        </w:rPr>
        <w:t>, 2015)</w:t>
      </w:r>
      <w:r w:rsidR="00023A9B">
        <w:rPr>
          <w:rFonts w:eastAsia="Calibri"/>
          <w:lang w:eastAsia="en-US"/>
        </w:rPr>
        <w:fldChar w:fldCharType="end"/>
      </w:r>
      <w:r w:rsidR="00E86304">
        <w:rPr>
          <w:rFonts w:eastAsia="Calibri"/>
          <w:lang w:eastAsia="en-US"/>
        </w:rPr>
        <w:t>.</w:t>
      </w:r>
    </w:p>
    <w:p w14:paraId="44EE2755" w14:textId="01FF73A2" w:rsidR="005F44D5" w:rsidRPr="00DF6781" w:rsidRDefault="00D451D2" w:rsidP="00672B18">
      <w:pPr>
        <w:rPr>
          <w:rFonts w:eastAsia="Calibri"/>
          <w:lang w:eastAsia="en-US"/>
        </w:rPr>
      </w:pPr>
      <w:r>
        <w:rPr>
          <w:rFonts w:eastAsia="Calibri"/>
          <w:lang w:eastAsia="en-US"/>
        </w:rPr>
        <w:t xml:space="preserve">Até o presente momento, essas aplicações eram desenvolvidas utilizando tecnologias como </w:t>
      </w:r>
      <w:r w:rsidRPr="009C43FC">
        <w:rPr>
          <w:rFonts w:eastAsia="Calibri"/>
          <w:i/>
          <w:lang w:eastAsia="en-US"/>
        </w:rPr>
        <w:t>REST</w:t>
      </w:r>
      <w:r>
        <w:rPr>
          <w:rFonts w:eastAsia="Calibri"/>
          <w:lang w:eastAsia="en-US"/>
        </w:rPr>
        <w:t xml:space="preserve"> e </w:t>
      </w:r>
      <w:r w:rsidRPr="009C43FC">
        <w:rPr>
          <w:rFonts w:eastAsia="Calibri"/>
          <w:i/>
          <w:lang w:eastAsia="en-US"/>
        </w:rPr>
        <w:t>SOAP</w:t>
      </w:r>
      <w:r w:rsidR="009C43FC">
        <w:rPr>
          <w:rFonts w:eastAsia="Calibri"/>
          <w:lang w:eastAsia="en-US"/>
        </w:rPr>
        <w:t xml:space="preserve">. </w:t>
      </w:r>
      <w:r w:rsidR="00FE3430">
        <w:rPr>
          <w:rFonts w:eastAsia="Calibri"/>
          <w:lang w:eastAsia="en-US"/>
        </w:rPr>
        <w:t xml:space="preserve">O problema de utilizar essas tecnologias é que às vezes </w:t>
      </w:r>
      <w:r w:rsidR="00943B5C">
        <w:rPr>
          <w:rFonts w:eastAsia="Calibri"/>
          <w:lang w:eastAsia="en-US"/>
        </w:rPr>
        <w:t xml:space="preserve">era necessário </w:t>
      </w:r>
      <w:r w:rsidR="00854955">
        <w:rPr>
          <w:rFonts w:eastAsia="Calibri"/>
          <w:lang w:eastAsia="en-US"/>
        </w:rPr>
        <w:t xml:space="preserve">um nível abstração baixo e sem controle na resposta das requisições. Imagine, por exemplo, </w:t>
      </w:r>
      <w:r w:rsidR="00DF6781">
        <w:rPr>
          <w:rFonts w:eastAsia="Calibri"/>
          <w:lang w:eastAsia="en-US"/>
        </w:rPr>
        <w:t xml:space="preserve">que um usuário fizesse uma requisição em uma </w:t>
      </w:r>
      <w:proofErr w:type="spellStart"/>
      <w:r w:rsidR="00DF6781">
        <w:rPr>
          <w:rFonts w:eastAsia="Calibri"/>
          <w:i/>
          <w:lang w:eastAsia="en-US"/>
        </w:rPr>
        <w:t>url</w:t>
      </w:r>
      <w:proofErr w:type="spellEnd"/>
      <w:r w:rsidR="00DF6781">
        <w:rPr>
          <w:rFonts w:eastAsia="Calibri"/>
          <w:lang w:eastAsia="en-US"/>
        </w:rPr>
        <w:t xml:space="preserve"> e essa retorna</w:t>
      </w:r>
      <w:r w:rsidR="006F6AD2">
        <w:rPr>
          <w:rFonts w:eastAsia="Calibri"/>
          <w:lang w:eastAsia="en-US"/>
        </w:rPr>
        <w:t>sse uma quantidade imensa de dados, dos quais não seriam usados nem a metade.</w:t>
      </w:r>
      <w:r w:rsidR="00FE3D8A">
        <w:rPr>
          <w:rFonts w:eastAsia="Calibri"/>
          <w:lang w:eastAsia="en-US"/>
        </w:rPr>
        <w:t xml:space="preserve"> Além disso, </w:t>
      </w:r>
      <w:r w:rsidR="00943B5C">
        <w:rPr>
          <w:rFonts w:eastAsia="Calibri"/>
          <w:lang w:eastAsia="en-US"/>
        </w:rPr>
        <w:t xml:space="preserve">o desenvolvedor teria </w:t>
      </w:r>
      <w:r w:rsidR="00FE3D8A">
        <w:rPr>
          <w:rFonts w:eastAsia="Calibri"/>
          <w:lang w:eastAsia="en-US"/>
        </w:rPr>
        <w:t xml:space="preserve">uma resposta no formato </w:t>
      </w:r>
      <w:r w:rsidR="00FE3D8A" w:rsidRPr="00FE3D8A">
        <w:rPr>
          <w:rFonts w:eastAsia="Calibri"/>
          <w:i/>
          <w:lang w:eastAsia="en-US"/>
        </w:rPr>
        <w:t>JSON</w:t>
      </w:r>
      <w:r w:rsidR="003B2849">
        <w:rPr>
          <w:rFonts w:eastAsia="Calibri"/>
          <w:lang w:eastAsia="en-US"/>
        </w:rPr>
        <w:t xml:space="preserve">, que deveria ser </w:t>
      </w:r>
      <w:r w:rsidR="00B4525D">
        <w:rPr>
          <w:rFonts w:eastAsia="Calibri"/>
          <w:lang w:eastAsia="en-US"/>
        </w:rPr>
        <w:t>interpretada pelo cliente (</w:t>
      </w:r>
      <w:proofErr w:type="spellStart"/>
      <w:r w:rsidR="00D5249D" w:rsidRPr="00D5249D">
        <w:rPr>
          <w:rFonts w:eastAsia="Calibri"/>
          <w:i/>
          <w:lang w:eastAsia="en-US"/>
        </w:rPr>
        <w:t>frontend</w:t>
      </w:r>
      <w:proofErr w:type="spellEnd"/>
      <w:r w:rsidR="00D5249D">
        <w:rPr>
          <w:rFonts w:eastAsia="Calibri"/>
          <w:lang w:eastAsia="en-US"/>
        </w:rPr>
        <w:t xml:space="preserve"> da aplicação, parte que o usuário vê)</w:t>
      </w:r>
      <w:r w:rsidR="00E8565D">
        <w:rPr>
          <w:rFonts w:eastAsia="Calibri"/>
          <w:lang w:eastAsia="en-US"/>
        </w:rPr>
        <w:t xml:space="preserve">, para depois então descartar a maioria desses dados. </w:t>
      </w:r>
      <w:r w:rsidR="00EB50AE">
        <w:rPr>
          <w:rFonts w:eastAsia="Calibri"/>
          <w:lang w:eastAsia="en-US"/>
        </w:rPr>
        <w:t>Por causa dessa requisição, foram consumidos recursos de internet, cliente e servidor</w:t>
      </w:r>
      <w:r w:rsidR="00B4525D">
        <w:rPr>
          <w:rFonts w:eastAsia="Calibri"/>
          <w:lang w:eastAsia="en-US"/>
        </w:rPr>
        <w:t xml:space="preserve"> </w:t>
      </w:r>
      <w:r w:rsidR="006F6AD2">
        <w:rPr>
          <w:rFonts w:eastAsia="Calibri"/>
          <w:lang w:eastAsia="en-US"/>
        </w:rPr>
        <w:fldChar w:fldCharType="begin" w:fldLock="1"/>
      </w:r>
      <w:r w:rsidR="00023A9B">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6F6AD2">
        <w:rPr>
          <w:rFonts w:eastAsia="Calibri"/>
          <w:lang w:eastAsia="en-US"/>
        </w:rPr>
        <w:fldChar w:fldCharType="separate"/>
      </w:r>
      <w:r w:rsidR="006F6AD2" w:rsidRPr="006F6AD2">
        <w:rPr>
          <w:rFonts w:eastAsia="Calibri"/>
          <w:noProof/>
          <w:lang w:eastAsia="en-US"/>
        </w:rPr>
        <w:t>(BRITO; MOMBACH; VALENTE, 2019)</w:t>
      </w:r>
      <w:r w:rsidR="006F6AD2">
        <w:rPr>
          <w:rFonts w:eastAsia="Calibri"/>
          <w:lang w:eastAsia="en-US"/>
        </w:rPr>
        <w:fldChar w:fldCharType="end"/>
      </w:r>
      <w:r w:rsidR="007B522C">
        <w:rPr>
          <w:rFonts w:eastAsia="Calibri"/>
          <w:lang w:eastAsia="en-US"/>
        </w:rPr>
        <w:t>.</w:t>
      </w:r>
    </w:p>
    <w:p w14:paraId="6E5B5826" w14:textId="4003B08B" w:rsidR="00807F28" w:rsidRPr="009536FB" w:rsidRDefault="00807F28" w:rsidP="00A264E4">
      <w:pPr>
        <w:spacing w:before="0"/>
        <w:rPr>
          <w:rFonts w:eastAsia="Calibri"/>
          <w:lang w:eastAsia="en-US"/>
        </w:rPr>
      </w:pPr>
      <w:r>
        <w:rPr>
          <w:rFonts w:eastAsia="Calibri"/>
          <w:lang w:eastAsia="en-US"/>
        </w:rPr>
        <w:t>N</w:t>
      </w:r>
      <w:r w:rsidR="000C0E13">
        <w:rPr>
          <w:rFonts w:eastAsia="Calibri"/>
          <w:lang w:eastAsia="en-US"/>
        </w:rPr>
        <w:t>este trabalho</w:t>
      </w:r>
      <w:r w:rsidR="002A3600">
        <w:rPr>
          <w:rFonts w:eastAsia="Calibri"/>
          <w:lang w:eastAsia="en-US"/>
        </w:rPr>
        <w:t>, o objetivo</w:t>
      </w:r>
      <w:r w:rsidR="00E855C8">
        <w:rPr>
          <w:rFonts w:eastAsia="Calibri"/>
          <w:lang w:eastAsia="en-US"/>
        </w:rPr>
        <w:t xml:space="preserve"> é</w:t>
      </w:r>
      <w:r w:rsidR="002A3600">
        <w:rPr>
          <w:rFonts w:eastAsia="Calibri"/>
          <w:lang w:eastAsia="en-US"/>
        </w:rPr>
        <w:t xml:space="preserve"> apresentar uma das tecnologias desenvolvidas para construção de </w:t>
      </w:r>
      <w:r w:rsidR="002A3600">
        <w:rPr>
          <w:rFonts w:eastAsia="Calibri"/>
          <w:i/>
          <w:lang w:eastAsia="en-US"/>
        </w:rPr>
        <w:t>webservices</w:t>
      </w:r>
      <w:r w:rsidR="002A3600">
        <w:rPr>
          <w:rFonts w:eastAsia="Calibri"/>
          <w:lang w:eastAsia="en-US"/>
        </w:rPr>
        <w:t>,</w:t>
      </w:r>
      <w:r w:rsidR="00364D21">
        <w:rPr>
          <w:rFonts w:eastAsia="Calibri"/>
          <w:lang w:eastAsia="en-US"/>
        </w:rPr>
        <w:t xml:space="preserve"> proposta e</w:t>
      </w:r>
      <w:r w:rsidR="002A3600">
        <w:rPr>
          <w:rFonts w:eastAsia="Calibri"/>
          <w:lang w:eastAsia="en-US"/>
        </w:rPr>
        <w:t xml:space="preserve"> desenvolvi</w:t>
      </w:r>
      <w:r w:rsidR="006228E2">
        <w:rPr>
          <w:rFonts w:eastAsia="Calibri"/>
          <w:lang w:eastAsia="en-US"/>
        </w:rPr>
        <w:t>da recentemente pelo Facebook</w:t>
      </w:r>
      <w:r w:rsidR="005B5446">
        <w:rPr>
          <w:rFonts w:eastAsia="Calibri"/>
          <w:lang w:eastAsia="en-US"/>
        </w:rPr>
        <w:t xml:space="preserve"> em 2016</w:t>
      </w:r>
      <w:r w:rsidR="006228E2">
        <w:rPr>
          <w:rFonts w:eastAsia="Calibri"/>
          <w:lang w:eastAsia="en-US"/>
        </w:rPr>
        <w:t>, chamada GraphQL.</w:t>
      </w:r>
      <w:r w:rsidR="00F16234">
        <w:rPr>
          <w:rFonts w:eastAsia="Calibri"/>
          <w:lang w:eastAsia="en-US"/>
        </w:rPr>
        <w:t xml:space="preserve"> </w:t>
      </w:r>
      <w:r w:rsidR="00293EC7" w:rsidRPr="00293EC7">
        <w:rPr>
          <w:rFonts w:eastAsia="Calibri"/>
          <w:lang w:eastAsia="en-US"/>
        </w:rPr>
        <w:t>Essa tecnologia</w:t>
      </w:r>
      <w:r w:rsidR="00293EC7" w:rsidRPr="00FE7E59">
        <w:rPr>
          <w:rFonts w:eastAsia="Calibri"/>
          <w:lang w:eastAsia="en-US"/>
        </w:rPr>
        <w:t xml:space="preserve"> </w:t>
      </w:r>
      <w:r w:rsidR="00FE7E59" w:rsidRPr="00FE7E59">
        <w:rPr>
          <w:rFonts w:eastAsia="Calibri"/>
          <w:lang w:eastAsia="en-US"/>
        </w:rPr>
        <w:t>é um</w:t>
      </w:r>
      <w:r w:rsidR="00FE7E59">
        <w:rPr>
          <w:rFonts w:eastAsia="Calibri"/>
          <w:lang w:eastAsia="en-US"/>
        </w:rPr>
        <w:t>a linguagem de consulta proposta</w:t>
      </w:r>
      <w:r w:rsidR="00043FC4">
        <w:rPr>
          <w:rFonts w:eastAsia="Calibri"/>
          <w:lang w:eastAsia="en-US"/>
        </w:rPr>
        <w:t xml:space="preserve"> para implementar APIs (</w:t>
      </w:r>
      <w:proofErr w:type="spellStart"/>
      <w:r w:rsidR="00043FC4" w:rsidRPr="00BF6992">
        <w:rPr>
          <w:rFonts w:eastAsia="Calibri"/>
          <w:i/>
          <w:lang w:eastAsia="en-US"/>
        </w:rPr>
        <w:t>Application</w:t>
      </w:r>
      <w:proofErr w:type="spellEnd"/>
      <w:r w:rsidR="00043FC4" w:rsidRPr="00BF6992">
        <w:rPr>
          <w:rFonts w:eastAsia="Calibri"/>
          <w:i/>
          <w:lang w:eastAsia="en-US"/>
        </w:rPr>
        <w:t xml:space="preserve"> </w:t>
      </w:r>
      <w:proofErr w:type="spellStart"/>
      <w:r w:rsidR="00043FC4" w:rsidRPr="00BF6992">
        <w:rPr>
          <w:rFonts w:eastAsia="Calibri"/>
          <w:i/>
          <w:lang w:eastAsia="en-US"/>
        </w:rPr>
        <w:t>Programming</w:t>
      </w:r>
      <w:proofErr w:type="spellEnd"/>
      <w:r w:rsidR="00043FC4" w:rsidRPr="00BF6992">
        <w:rPr>
          <w:rFonts w:eastAsia="Calibri"/>
          <w:i/>
          <w:lang w:eastAsia="en-US"/>
        </w:rPr>
        <w:t xml:space="preserve"> Interface</w:t>
      </w:r>
      <w:r w:rsidR="00043FC4">
        <w:rPr>
          <w:rFonts w:eastAsia="Calibri"/>
          <w:lang w:eastAsia="en-US"/>
        </w:rPr>
        <w:t>) baseadas em aplicaç</w:t>
      </w:r>
      <w:r w:rsidR="00E01AB4">
        <w:rPr>
          <w:rFonts w:eastAsia="Calibri"/>
          <w:lang w:eastAsia="en-US"/>
        </w:rPr>
        <w:t xml:space="preserve">ões web. </w:t>
      </w:r>
      <w:r w:rsidR="006E2618">
        <w:rPr>
          <w:rFonts w:eastAsia="Calibri"/>
          <w:lang w:eastAsia="en-US"/>
        </w:rPr>
        <w:t xml:space="preserve">Essa tecnologia é capaz de solicitar, em uma única requisição, </w:t>
      </w:r>
      <w:r w:rsidR="00CE09AB">
        <w:rPr>
          <w:rFonts w:eastAsia="Calibri"/>
          <w:lang w:eastAsia="en-US"/>
        </w:rPr>
        <w:t xml:space="preserve">respostas complexas apenas com os dados necessários para o </w:t>
      </w:r>
      <w:r w:rsidR="008E12FB">
        <w:rPr>
          <w:rFonts w:eastAsia="Calibri"/>
          <w:lang w:eastAsia="en-US"/>
        </w:rPr>
        <w:t>cliente, evitando consumo desnecessário de recursos</w:t>
      </w:r>
      <w:r w:rsidR="00C23063">
        <w:rPr>
          <w:rFonts w:eastAsia="Calibri"/>
          <w:lang w:eastAsia="en-US"/>
        </w:rPr>
        <w:t>, consequentemente melhorando a performance da requisição</w:t>
      </w:r>
      <w:r w:rsidR="009536FB">
        <w:rPr>
          <w:rFonts w:eastAsia="Calibri"/>
          <w:lang w:eastAsia="en-US"/>
        </w:rPr>
        <w:t xml:space="preserve">. Além disso, essa tecnologia trás uma abordagem diferente na construção de </w:t>
      </w:r>
      <w:r w:rsidR="009536FB" w:rsidRPr="009536FB">
        <w:rPr>
          <w:rFonts w:eastAsia="Calibri"/>
          <w:i/>
          <w:lang w:eastAsia="en-US"/>
        </w:rPr>
        <w:t>APIs</w:t>
      </w:r>
      <w:r w:rsidR="009536FB">
        <w:rPr>
          <w:rFonts w:eastAsia="Calibri"/>
          <w:lang w:eastAsia="en-US"/>
        </w:rPr>
        <w:t xml:space="preserve">, </w:t>
      </w:r>
      <w:r w:rsidR="00F91DEC">
        <w:rPr>
          <w:rFonts w:eastAsia="Calibri"/>
          <w:lang w:eastAsia="en-US"/>
        </w:rPr>
        <w:t>melhorando também a produtividade do desenvolvedor, que será detalhada mais adiante</w:t>
      </w:r>
      <w:r w:rsidR="004D00DC">
        <w:rPr>
          <w:rFonts w:eastAsia="Calibri"/>
          <w:lang w:eastAsia="en-US"/>
        </w:rPr>
        <w:t xml:space="preserve"> </w:t>
      </w:r>
      <w:r w:rsidR="004D00DC">
        <w:rPr>
          <w:rFonts w:eastAsia="Calibri"/>
          <w:lang w:eastAsia="en-US"/>
        </w:rPr>
        <w:fldChar w:fldCharType="begin" w:fldLock="1"/>
      </w:r>
      <w:r w:rsidR="00730CAA">
        <w:rPr>
          <w:rFonts w:eastAsia="Calibri"/>
          <w:lang w:eastAsia="en-US"/>
        </w:rPr>
        <w:instrText>ADDIN CSL_CITATION {"citationItems":[{"id":"ITEM-1","itemData":{"author":[{"dropping-particle":"","family":"Brito","given":"Gleison","non-dropping-particle":"","parse-names":false,"suffix":""},{"dropping-particle":"","family":"Mombach","given":"Thais","non-dropping-particle":"","parse-names":false,"suffix":""},{"dropping-particle":"","family":"Valente","given":"Marco Tulio","non-dropping-particle":"","parse-names":false,"suffix":""}],"container-title":"SANER 2019 - 26th edition of the IEEE International Conference on Software Analysis, Evolution and Reengineering","id":"ITEM-1","issued":{"date-parts":[["2019"]]},"title":"Migrating to GraphQL: A Practical Assessment","type":"article-journal"},"uris":["http://www.mendeley.com/documents/?uuid=d5b196f6-35aa-4be7-af9c-7523f5ce3dc0"]}],"mendeley":{"formattedCitation":"(BRITO; MOMBACH; VALENTE, 2019)","plainTextFormattedCitation":"(BRITO; MOMBACH; VALENTE, 2019)","previouslyFormattedCitation":"(BRITO; MOMBACH; VALENTE, 2019)"},"properties":{"noteIndex":0},"schema":"https://github.com/citation-style-language/schema/raw/master/csl-citation.json"}</w:instrText>
      </w:r>
      <w:r w:rsidR="004D00DC">
        <w:rPr>
          <w:rFonts w:eastAsia="Calibri"/>
          <w:lang w:eastAsia="en-US"/>
        </w:rPr>
        <w:fldChar w:fldCharType="separate"/>
      </w:r>
      <w:r w:rsidR="004D00DC" w:rsidRPr="004D00DC">
        <w:rPr>
          <w:rFonts w:eastAsia="Calibri"/>
          <w:noProof/>
          <w:lang w:eastAsia="en-US"/>
        </w:rPr>
        <w:t>(BRITO; MOMBACH; VALENTE, 2019)</w:t>
      </w:r>
      <w:r w:rsidR="004D00DC">
        <w:rPr>
          <w:rFonts w:eastAsia="Calibri"/>
          <w:lang w:eastAsia="en-US"/>
        </w:rPr>
        <w:fldChar w:fldCharType="end"/>
      </w:r>
      <w:r w:rsidR="007B522C">
        <w:rPr>
          <w:rFonts w:eastAsia="Calibri"/>
          <w:lang w:eastAsia="en-US"/>
        </w:rPr>
        <w:t>.</w:t>
      </w:r>
    </w:p>
    <w:p w14:paraId="64712613" w14:textId="77777777" w:rsidR="00EA3AC8" w:rsidRPr="00397E4E" w:rsidRDefault="00EA3AC8" w:rsidP="00EA3AC8">
      <w:pPr>
        <w:suppressAutoHyphens w:val="0"/>
        <w:rPr>
          <w:rFonts w:eastAsia="Calibri" w:cs="Times New Roman"/>
          <w:szCs w:val="22"/>
          <w:lang w:eastAsia="en-US"/>
        </w:rPr>
      </w:pPr>
    </w:p>
    <w:p w14:paraId="0C10B66B" w14:textId="6E31ED1E" w:rsidR="004D00DC" w:rsidRPr="004D00DC" w:rsidRDefault="00626294" w:rsidP="00A264E4">
      <w:pPr>
        <w:pStyle w:val="Ttulo1"/>
        <w:numPr>
          <w:ilvl w:val="0"/>
          <w:numId w:val="34"/>
        </w:numPr>
        <w:rPr>
          <w:lang w:eastAsia="pt-BR"/>
        </w:rPr>
      </w:pPr>
      <w:bookmarkStart w:id="30" w:name="_Toc9001987"/>
      <w:r w:rsidRPr="00F91DEC">
        <w:rPr>
          <w:color w:val="auto"/>
          <w:lang w:eastAsia="pt-BR"/>
        </w:rPr>
        <w:t xml:space="preserve">World </w:t>
      </w:r>
      <w:proofErr w:type="spellStart"/>
      <w:r w:rsidRPr="00F91DEC">
        <w:rPr>
          <w:color w:val="auto"/>
          <w:lang w:eastAsia="pt-BR"/>
        </w:rPr>
        <w:t>Wide</w:t>
      </w:r>
      <w:proofErr w:type="spellEnd"/>
      <w:r w:rsidRPr="00F91DEC">
        <w:rPr>
          <w:color w:val="auto"/>
          <w:lang w:eastAsia="pt-BR"/>
        </w:rPr>
        <w:t xml:space="preserve"> Web</w:t>
      </w:r>
      <w:bookmarkEnd w:id="30"/>
    </w:p>
    <w:p w14:paraId="1B4D7629" w14:textId="67ADBBCE" w:rsidR="007B522C" w:rsidRDefault="001B718C" w:rsidP="007B522C">
      <w:pPr>
        <w:rPr>
          <w:lang w:eastAsia="pt-BR"/>
        </w:rPr>
      </w:pPr>
      <w:r w:rsidRPr="001B718C">
        <w:rPr>
          <w:lang w:eastAsia="pt-BR"/>
        </w:rPr>
        <w:t>Para entendermos melhor o funcionamento das aplicações web, precisamos antes entender o que é exatamente web e como surgiu o famoso “</w:t>
      </w:r>
      <w:r w:rsidRPr="001B718C">
        <w:rPr>
          <w:i/>
          <w:lang w:eastAsia="pt-BR"/>
        </w:rPr>
        <w:t>www</w:t>
      </w:r>
      <w:r w:rsidRPr="001B718C">
        <w:rPr>
          <w:lang w:eastAsia="pt-BR"/>
        </w:rPr>
        <w:t>”. Para isso, a seguir, vamos abordar uma breve história sobre o surgimento da internet, sua evolução até o dia de hoje e depois, também abordaremos um pouco sobre como são criados os web sites e aplicações web que acessamos diariamente.</w:t>
      </w:r>
    </w:p>
    <w:p w14:paraId="0F0AB0E5" w14:textId="77777777" w:rsidR="00314623" w:rsidRPr="00A264E4" w:rsidRDefault="00314623" w:rsidP="007B522C">
      <w:pPr>
        <w:rPr>
          <w:lang w:eastAsia="pt-BR"/>
        </w:rPr>
      </w:pPr>
    </w:p>
    <w:p w14:paraId="2DC0B7E9" w14:textId="77777777" w:rsidR="001B718C" w:rsidRPr="001B718C" w:rsidRDefault="001B718C" w:rsidP="001B718C">
      <w:pPr>
        <w:numPr>
          <w:ilvl w:val="1"/>
          <w:numId w:val="34"/>
        </w:numPr>
        <w:spacing w:before="360" w:after="360"/>
        <w:ind w:left="1211"/>
        <w:outlineLvl w:val="1"/>
        <w:rPr>
          <w:b/>
          <w:color w:val="auto"/>
          <w:lang w:eastAsia="pt-BR"/>
        </w:rPr>
      </w:pPr>
      <w:bookmarkStart w:id="31" w:name="_Toc7286703"/>
      <w:r w:rsidRPr="001B718C">
        <w:rPr>
          <w:b/>
          <w:color w:val="auto"/>
          <w:lang w:eastAsia="pt-BR"/>
        </w:rPr>
        <w:t>Uma breve história</w:t>
      </w:r>
      <w:bookmarkEnd w:id="31"/>
    </w:p>
    <w:p w14:paraId="68A70F93" w14:textId="77777777" w:rsidR="007B522C" w:rsidRDefault="001B718C" w:rsidP="00AB4F4C">
      <w:pPr>
        <w:rPr>
          <w:lang w:eastAsia="pt-BR"/>
        </w:rPr>
      </w:pPr>
      <w:r w:rsidRPr="001B718C">
        <w:rPr>
          <w:lang w:eastAsia="pt-BR"/>
        </w:rPr>
        <w:lastRenderedPageBreak/>
        <w:t xml:space="preserve">O primeiro passo para o que hoje conhecemos como internet começou no dia 29 de </w:t>
      </w:r>
      <w:proofErr w:type="gramStart"/>
      <w:r w:rsidRPr="001B718C">
        <w:rPr>
          <w:lang w:eastAsia="pt-BR"/>
        </w:rPr>
        <w:t>Agosto</w:t>
      </w:r>
      <w:proofErr w:type="gramEnd"/>
      <w:r w:rsidRPr="001B718C">
        <w:rPr>
          <w:lang w:eastAsia="pt-BR"/>
        </w:rPr>
        <w:t xml:space="preserve"> de 1949, quando a União Soviética detonou sua primeira arma nuclear, um evento marcante no pós-guerra entre seu confronto com os Estados Unidos, na segunda guerra mundial. Como os aviões eram a única maneira de levar uma bomba nuclear naquela época, a defesa aérea se tornou uma preocupação e prioridade imediata para os Estados Unidos. Em 1948, a força aérea já havia estudado a necessidade de um sistema de redes para notificação antecipada para a defesa aérea. Para isso, o professor do </w:t>
      </w:r>
      <w:proofErr w:type="spellStart"/>
      <w:r w:rsidRPr="001B718C">
        <w:rPr>
          <w:i/>
          <w:lang w:eastAsia="pt-BR"/>
        </w:rPr>
        <w:t>Massachussetts</w:t>
      </w:r>
      <w:proofErr w:type="spellEnd"/>
      <w:r w:rsidRPr="001B718C">
        <w:rPr>
          <w:i/>
          <w:lang w:eastAsia="pt-BR"/>
        </w:rPr>
        <w:t xml:space="preserve"> </w:t>
      </w:r>
      <w:proofErr w:type="spellStart"/>
      <w:r w:rsidRPr="001B718C">
        <w:rPr>
          <w:i/>
          <w:lang w:eastAsia="pt-BR"/>
        </w:rPr>
        <w:t>Institute</w:t>
      </w:r>
      <w:proofErr w:type="spellEnd"/>
      <w:r w:rsidRPr="001B718C">
        <w:rPr>
          <w:i/>
          <w:lang w:eastAsia="pt-BR"/>
        </w:rPr>
        <w:t xml:space="preserve"> </w:t>
      </w:r>
      <w:proofErr w:type="spellStart"/>
      <w:r w:rsidRPr="001B718C">
        <w:rPr>
          <w:i/>
          <w:lang w:eastAsia="pt-BR"/>
        </w:rPr>
        <w:t>of</w:t>
      </w:r>
      <w:proofErr w:type="spellEnd"/>
      <w:r w:rsidRPr="001B718C">
        <w:rPr>
          <w:i/>
          <w:lang w:eastAsia="pt-BR"/>
        </w:rPr>
        <w:t xml:space="preserve"> Technology </w:t>
      </w:r>
      <w:r w:rsidRPr="001B718C">
        <w:rPr>
          <w:lang w:eastAsia="pt-BR"/>
        </w:rPr>
        <w:t xml:space="preserve">(Instituto Tecnológico de </w:t>
      </w:r>
      <w:proofErr w:type="spellStart"/>
      <w:r w:rsidRPr="001B718C">
        <w:rPr>
          <w:lang w:eastAsia="pt-BR"/>
        </w:rPr>
        <w:t>Massachussetts</w:t>
      </w:r>
      <w:proofErr w:type="spellEnd"/>
      <w:r w:rsidRPr="001B718C">
        <w:rPr>
          <w:lang w:eastAsia="pt-BR"/>
        </w:rPr>
        <w:t xml:space="preserve">), George Valley foi nomeado para recomendar um sistema melhorado que resolvesse as deficiências da rede de radares da época, o qual deveria ser montado </w:t>
      </w:r>
      <w:proofErr w:type="spellStart"/>
      <w:r w:rsidRPr="001B718C">
        <w:rPr>
          <w:lang w:eastAsia="pt-BR"/>
        </w:rPr>
        <w:t>as</w:t>
      </w:r>
      <w:proofErr w:type="spellEnd"/>
      <w:r w:rsidRPr="001B718C">
        <w:rPr>
          <w:lang w:eastAsia="pt-BR"/>
        </w:rPr>
        <w:t xml:space="preserve"> pressas. Os dados gerados pelos radares eram escritos a mão utilizando lápis de graxa em sentido inverso em placas transparentes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7B522C">
        <w:rPr>
          <w:lang w:eastAsia="pt-BR"/>
        </w:rPr>
        <w:t>.</w:t>
      </w:r>
    </w:p>
    <w:p w14:paraId="6BFBDB14" w14:textId="06182DF0" w:rsidR="00EC7E06" w:rsidRDefault="001B718C" w:rsidP="00AB4F4C">
      <w:pPr>
        <w:rPr>
          <w:lang w:eastAsia="pt-BR"/>
        </w:rPr>
      </w:pPr>
      <w:r w:rsidRPr="001B718C">
        <w:rPr>
          <w:lang w:eastAsia="pt-BR"/>
        </w:rPr>
        <w:t>Para automatizar esse processo, a ADSEC (</w:t>
      </w:r>
      <w:r w:rsidRPr="001B718C">
        <w:rPr>
          <w:i/>
          <w:lang w:eastAsia="pt-BR"/>
        </w:rPr>
        <w:t xml:space="preserve">Air </w:t>
      </w:r>
      <w:proofErr w:type="spellStart"/>
      <w:r w:rsidRPr="001B718C">
        <w:rPr>
          <w:i/>
          <w:lang w:eastAsia="pt-BR"/>
        </w:rPr>
        <w:t>Defense</w:t>
      </w:r>
      <w:proofErr w:type="spellEnd"/>
      <w:r w:rsidRPr="001B718C">
        <w:rPr>
          <w:i/>
          <w:lang w:eastAsia="pt-BR"/>
        </w:rPr>
        <w:t xml:space="preserve"> System </w:t>
      </w:r>
      <w:proofErr w:type="spellStart"/>
      <w:r w:rsidRPr="001B718C">
        <w:rPr>
          <w:i/>
          <w:lang w:eastAsia="pt-BR"/>
        </w:rPr>
        <w:t>Engineering</w:t>
      </w:r>
      <w:proofErr w:type="spellEnd"/>
      <w:r w:rsidRPr="001B718C">
        <w:rPr>
          <w:i/>
          <w:lang w:eastAsia="pt-BR"/>
        </w:rPr>
        <w:t xml:space="preserve"> </w:t>
      </w:r>
      <w:proofErr w:type="spellStart"/>
      <w:r w:rsidRPr="001B718C">
        <w:rPr>
          <w:i/>
          <w:lang w:eastAsia="pt-BR"/>
        </w:rPr>
        <w:t>Committee</w:t>
      </w:r>
      <w:proofErr w:type="spellEnd"/>
      <w:r w:rsidRPr="001B718C">
        <w:rPr>
          <w:lang w:eastAsia="pt-BR"/>
        </w:rPr>
        <w:t xml:space="preserve"> - Comitê de Engenharia do Sistema de Defesa Aérea) recomendou a automação desse processo através da digitalização dessas informações. Essas informações seriam enviadas através das redes</w:t>
      </w:r>
      <w:bookmarkStart w:id="32" w:name="_GoBack"/>
      <w:bookmarkEnd w:id="32"/>
      <w:r w:rsidRPr="001B718C">
        <w:rPr>
          <w:lang w:eastAsia="pt-BR"/>
        </w:rPr>
        <w:t xml:space="preserve"> de telefones, e esses dados seriam analisados pelos novos computadores digitais sendo desenvolvidos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EC7E06">
        <w:rPr>
          <w:lang w:eastAsia="pt-BR"/>
        </w:rPr>
        <w:t>.</w:t>
      </w:r>
    </w:p>
    <w:p w14:paraId="354D9CF6" w14:textId="25F61121" w:rsidR="00E92236" w:rsidRDefault="001B718C" w:rsidP="00AB4F4C">
      <w:pPr>
        <w:rPr>
          <w:lang w:eastAsia="pt-BR"/>
        </w:rPr>
      </w:pPr>
      <w:r w:rsidRPr="001B718C">
        <w:rPr>
          <w:lang w:eastAsia="pt-BR"/>
        </w:rPr>
        <w:t xml:space="preserve">Quando a Coréia do Norte invadiu a Coréia do Sul em 25 de </w:t>
      </w:r>
      <w:proofErr w:type="gramStart"/>
      <w:r w:rsidRPr="001B718C">
        <w:rPr>
          <w:lang w:eastAsia="pt-BR"/>
        </w:rPr>
        <w:t>Junho</w:t>
      </w:r>
      <w:proofErr w:type="gramEnd"/>
      <w:r w:rsidRPr="001B718C">
        <w:rPr>
          <w:lang w:eastAsia="pt-BR"/>
        </w:rPr>
        <w:t xml:space="preserve"> de 1950 e quando a China interveio em 26 de Novembro do mesmo ano, trazendo um espectro de guerra nuclear com um mundo comunista ainda mais próximo, a urgência da força aérea americana para um sistema de radares mais efetivo aumentou. Vários projetos foram sugeridos, porém nenhum tão efetivo até 1951, quando foi criado o Projeto Lincoln, onde, para validar as hipóteses apresentadas, um “bombardeiro” foi interceptado em tempo real por um “lutador” utilizando dados transferidos dos radares por linha telefônica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E92236">
        <w:rPr>
          <w:lang w:eastAsia="pt-BR"/>
        </w:rPr>
        <w:t>.</w:t>
      </w:r>
    </w:p>
    <w:p w14:paraId="51A9880D" w14:textId="15353562" w:rsidR="001B718C" w:rsidRPr="001B718C" w:rsidRDefault="001B718C" w:rsidP="00AB4F4C">
      <w:pPr>
        <w:rPr>
          <w:lang w:eastAsia="pt-BR"/>
        </w:rPr>
      </w:pPr>
      <w:r w:rsidRPr="001B718C">
        <w:rPr>
          <w:lang w:eastAsia="pt-BR"/>
        </w:rPr>
        <w:t>Em 1958, foi estabelecida a ARPA (</w:t>
      </w:r>
      <w:proofErr w:type="spellStart"/>
      <w:r w:rsidRPr="001B718C">
        <w:rPr>
          <w:rFonts w:cs="Times New Roman"/>
          <w:i/>
          <w:color w:val="auto"/>
          <w:shd w:val="clear" w:color="auto" w:fill="FFFFFF"/>
        </w:rPr>
        <w:t>Advanced</w:t>
      </w:r>
      <w:proofErr w:type="spellEnd"/>
      <w:r w:rsidRPr="001B718C">
        <w:rPr>
          <w:rFonts w:cs="Times New Roman"/>
          <w:i/>
          <w:color w:val="auto"/>
          <w:shd w:val="clear" w:color="auto" w:fill="FFFFFF"/>
        </w:rPr>
        <w:t> </w:t>
      </w:r>
      <w:proofErr w:type="spellStart"/>
      <w:r w:rsidRPr="001B718C">
        <w:rPr>
          <w:rFonts w:cs="Times New Roman"/>
          <w:i/>
          <w:color w:val="auto"/>
          <w:shd w:val="clear" w:color="auto" w:fill="FFFFFF"/>
        </w:rPr>
        <w:t>Research</w:t>
      </w:r>
      <w:proofErr w:type="spellEnd"/>
      <w:r w:rsidRPr="001B718C">
        <w:rPr>
          <w:rFonts w:cs="Times New Roman"/>
          <w:i/>
          <w:color w:val="auto"/>
          <w:shd w:val="clear" w:color="auto" w:fill="FFFFFF"/>
        </w:rPr>
        <w:t> </w:t>
      </w:r>
      <w:proofErr w:type="spellStart"/>
      <w:r w:rsidRPr="001B718C">
        <w:rPr>
          <w:rFonts w:cs="Times New Roman"/>
          <w:i/>
          <w:color w:val="auto"/>
          <w:shd w:val="clear" w:color="auto" w:fill="FFFFFF"/>
        </w:rPr>
        <w:t>Projects</w:t>
      </w:r>
      <w:proofErr w:type="spellEnd"/>
      <w:r w:rsidRPr="001B718C">
        <w:rPr>
          <w:rFonts w:cs="Times New Roman"/>
          <w:i/>
          <w:color w:val="auto"/>
          <w:shd w:val="clear" w:color="auto" w:fill="FFFFFF"/>
        </w:rPr>
        <w:t> </w:t>
      </w:r>
      <w:proofErr w:type="spellStart"/>
      <w:r w:rsidRPr="001B718C">
        <w:rPr>
          <w:rFonts w:cs="Times New Roman"/>
          <w:i/>
          <w:color w:val="auto"/>
          <w:shd w:val="clear" w:color="auto" w:fill="FFFFFF"/>
        </w:rPr>
        <w:t>Agency</w:t>
      </w:r>
      <w:proofErr w:type="spellEnd"/>
      <w:r w:rsidRPr="001B718C">
        <w:rPr>
          <w:rFonts w:cs="Times New Roman"/>
          <w:color w:val="auto"/>
          <w:shd w:val="clear" w:color="auto" w:fill="FFFFFF"/>
        </w:rPr>
        <w:t xml:space="preserve"> – Agência de Projetos de Pesquisa Avançados</w:t>
      </w:r>
      <w:r w:rsidRPr="001B718C">
        <w:rPr>
          <w:lang w:eastAsia="pt-BR"/>
        </w:rPr>
        <w:t xml:space="preserve">) pelo governo dos Estados Unidos como resposta </w:t>
      </w:r>
      <w:proofErr w:type="spellStart"/>
      <w:r w:rsidRPr="001B718C">
        <w:rPr>
          <w:lang w:eastAsia="pt-BR"/>
        </w:rPr>
        <w:t>a</w:t>
      </w:r>
      <w:proofErr w:type="spellEnd"/>
      <w:r w:rsidRPr="001B718C">
        <w:rPr>
          <w:lang w:eastAsia="pt-BR"/>
        </w:rPr>
        <w:t xml:space="preserve"> crise de segurança do pós-guerra da segunda guerra mundial. A ARPA era responsável por desenvolver pesquisas relacionadas a comunicação, navegação, defesa de mísseis balísticos, sistemas de rastreamentos por satélite, lançamento de mísseis, dentre outras disciplinas acadêmicas que oferecessem suporte ao meio militar do país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Pr>
          <w:lang w:eastAsia="pt-BR"/>
        </w:rPr>
        <w:t>.</w:t>
      </w:r>
    </w:p>
    <w:p w14:paraId="517733D2" w14:textId="601138FB" w:rsidR="001B718C" w:rsidRDefault="001B718C" w:rsidP="00AB4F4C">
      <w:pPr>
        <w:rPr>
          <w:lang w:eastAsia="pt-BR"/>
        </w:rPr>
      </w:pPr>
      <w:r w:rsidRPr="001B718C">
        <w:rPr>
          <w:lang w:eastAsia="pt-BR"/>
        </w:rPr>
        <w:t xml:space="preserve">Em 1960 deu seus primeiros passos, quando </w:t>
      </w:r>
      <w:r w:rsidRPr="001B718C">
        <w:t xml:space="preserve">Joseph Carl </w:t>
      </w:r>
      <w:proofErr w:type="spellStart"/>
      <w:r w:rsidRPr="001B718C">
        <w:t>Robnett</w:t>
      </w:r>
      <w:proofErr w:type="spellEnd"/>
      <w:r w:rsidRPr="001B718C">
        <w:t xml:space="preserve"> </w:t>
      </w:r>
      <w:proofErr w:type="spellStart"/>
      <w:r w:rsidRPr="001B718C">
        <w:t>Licklider</w:t>
      </w:r>
      <w:proofErr w:type="spellEnd"/>
      <w:r w:rsidRPr="001B718C">
        <w:t xml:space="preserve"> – um cientista da computação, juntamente com a companhia </w:t>
      </w:r>
      <w:proofErr w:type="spellStart"/>
      <w:r w:rsidRPr="001B718C">
        <w:t>Bolt</w:t>
      </w:r>
      <w:proofErr w:type="spellEnd"/>
      <w:r w:rsidRPr="001B718C">
        <w:t xml:space="preserve">, </w:t>
      </w:r>
      <w:proofErr w:type="spellStart"/>
      <w:r w:rsidRPr="001B718C">
        <w:t>Berenek</w:t>
      </w:r>
      <w:proofErr w:type="spellEnd"/>
      <w:r w:rsidRPr="001B718C">
        <w:t xml:space="preserve"> </w:t>
      </w:r>
      <w:proofErr w:type="spellStart"/>
      <w:r w:rsidRPr="001B718C">
        <w:t>and</w:t>
      </w:r>
      <w:proofErr w:type="spellEnd"/>
      <w:r w:rsidRPr="001B718C">
        <w:t xml:space="preserve"> Newman (BBN) – </w:t>
      </w:r>
      <w:r w:rsidRPr="001B718C">
        <w:lastRenderedPageBreak/>
        <w:t xml:space="preserve">formularem ideias para a construção de uma rede global em vários memorandos, descrevendo uma “Rede Intergaláctica de Computadores” </w:t>
      </w:r>
      <w:r w:rsidRPr="001B718C">
        <w:fldChar w:fldCharType="begin" w:fldLock="1"/>
      </w:r>
      <w:r w:rsidRPr="001B718C">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Pr="001B718C">
        <w:fldChar w:fldCharType="separate"/>
      </w:r>
      <w:r w:rsidRPr="001B718C">
        <w:rPr>
          <w:noProof/>
        </w:rPr>
        <w:t>(PALERMO; COX, 2014)</w:t>
      </w:r>
      <w:r w:rsidRPr="001B718C">
        <w:fldChar w:fldCharType="end"/>
      </w:r>
      <w:r>
        <w:rPr>
          <w:lang w:eastAsia="pt-BR"/>
        </w:rPr>
        <w:t>.</w:t>
      </w:r>
    </w:p>
    <w:p w14:paraId="0BD5D115" w14:textId="6733C308" w:rsidR="001B718C" w:rsidRDefault="001B718C" w:rsidP="00007DA4">
      <w:pPr>
        <w:rPr>
          <w:lang w:eastAsia="pt-BR"/>
        </w:rPr>
      </w:pPr>
      <w:r w:rsidRPr="001B718C">
        <w:rPr>
          <w:lang w:eastAsia="pt-BR"/>
        </w:rPr>
        <w:t xml:space="preserve">Devido às ideias, </w:t>
      </w:r>
      <w:proofErr w:type="spellStart"/>
      <w:r w:rsidRPr="001B718C">
        <w:rPr>
          <w:lang w:eastAsia="pt-BR"/>
        </w:rPr>
        <w:t>Licklider</w:t>
      </w:r>
      <w:proofErr w:type="spellEnd"/>
      <w:r w:rsidRPr="001B718C">
        <w:rPr>
          <w:lang w:eastAsia="pt-BR"/>
        </w:rPr>
        <w:t xml:space="preserve"> se tornou diretor da ARPA. Sua ambição era que todos os computadores existentes pudessem ter alguma forma de se conectar por todo o globo, e todos próximos a um computador poderiam compartilhar informações</w:t>
      </w:r>
      <w:r>
        <w:rPr>
          <w:lang w:eastAsia="pt-BR"/>
        </w:rPr>
        <w:t>.</w:t>
      </w:r>
      <w:r w:rsidRPr="001B718C">
        <w:rPr>
          <w:lang w:eastAsia="pt-BR"/>
        </w:rPr>
        <w:t xml:space="preserve"> </w:t>
      </w:r>
      <w:r w:rsidRPr="001B718C">
        <w:rPr>
          <w:lang w:eastAsia="pt-BR"/>
        </w:rPr>
        <w:fldChar w:fldCharType="begin" w:fldLock="1"/>
      </w:r>
      <w:r w:rsidRPr="001B718C">
        <w:rPr>
          <w:lang w:eastAsia="pt-BR"/>
        </w:rPr>
        <w:instrText>ADDIN CSL_CITATION {"citationItems":[{"id":"ITEM-1","itemData":{"URL":"https://www.livescience.com/42604-who-invented-the-internet.html","accessed":{"date-parts":[["2019","4","27"]]},"author":[{"dropping-particle":"","family":"Palermo","given":"Elizabeth","non-dropping-particle":"","parse-names":false,"suffix":""},{"dropping-particle":"","family":"Cox","given":"Lauren","non-dropping-particle":"","parse-names":false,"suffix":""}],"id":"ITEM-1","issued":{"date-parts":[["2014"]]},"title":"Who Invented the Internet? | ARPANET","type":"webpage"},"uris":["http://www.mendeley.com/documents/?uuid=e6e0c521-6a28-3203-8d4f-17c3648e1ab0"]}],"mendeley":{"formattedCitation":"(PALERMO; COX, 2014)","plainTextFormattedCitation":"(PALERMO; COX, 2014)","previouslyFormattedCitation":"(PALERMO; COX, 2014)"},"properties":{"noteIndex":0},"schema":"https://github.com/citation-style-language/schema/raw/master/csl-citation.json"}</w:instrText>
      </w:r>
      <w:r w:rsidRPr="001B718C">
        <w:rPr>
          <w:lang w:eastAsia="pt-BR"/>
        </w:rPr>
        <w:fldChar w:fldCharType="separate"/>
      </w:r>
      <w:r w:rsidRPr="001B718C">
        <w:rPr>
          <w:noProof/>
          <w:lang w:eastAsia="pt-BR"/>
        </w:rPr>
        <w:t>(PALERMO; COX, 2014)</w:t>
      </w:r>
      <w:r w:rsidRPr="001B718C">
        <w:rPr>
          <w:lang w:eastAsia="pt-BR"/>
        </w:rPr>
        <w:fldChar w:fldCharType="end"/>
      </w:r>
      <w:r>
        <w:rPr>
          <w:lang w:eastAsia="pt-BR"/>
        </w:rPr>
        <w:t>.</w:t>
      </w:r>
    </w:p>
    <w:p w14:paraId="61EFD934" w14:textId="4CB246C1" w:rsidR="001B718C" w:rsidRDefault="001B718C" w:rsidP="00A0025E">
      <w:pPr>
        <w:rPr>
          <w:lang w:eastAsia="pt-BR"/>
        </w:rPr>
      </w:pPr>
      <w:r w:rsidRPr="001B718C">
        <w:rPr>
          <w:lang w:eastAsia="pt-BR"/>
        </w:rPr>
        <w:t xml:space="preserve">Em 1969, a primeira mensagem através de uma rede de computadores foi </w:t>
      </w:r>
      <w:proofErr w:type="gramStart"/>
      <w:r w:rsidRPr="001B718C">
        <w:rPr>
          <w:lang w:eastAsia="pt-BR"/>
        </w:rPr>
        <w:t>enviado</w:t>
      </w:r>
      <w:proofErr w:type="gramEnd"/>
      <w:r w:rsidRPr="001B718C">
        <w:rPr>
          <w:lang w:eastAsia="pt-BR"/>
        </w:rPr>
        <w:t xml:space="preserve"> utilizando o protocolo IMP (Interface </w:t>
      </w:r>
      <w:proofErr w:type="spellStart"/>
      <w:r w:rsidRPr="001B718C">
        <w:rPr>
          <w:lang w:eastAsia="pt-BR"/>
        </w:rPr>
        <w:t>Message</w:t>
      </w:r>
      <w:proofErr w:type="spellEnd"/>
      <w:r w:rsidRPr="001B718C">
        <w:rPr>
          <w:lang w:eastAsia="pt-BR"/>
        </w:rPr>
        <w:t xml:space="preserve"> Processor) por Leonard </w:t>
      </w:r>
      <w:proofErr w:type="spellStart"/>
      <w:r w:rsidRPr="001B718C">
        <w:rPr>
          <w:lang w:eastAsia="pt-BR"/>
        </w:rPr>
        <w:t>Kleinrock</w:t>
      </w:r>
      <w:proofErr w:type="spellEnd"/>
      <w:r w:rsidRPr="001B718C">
        <w:rPr>
          <w:lang w:eastAsia="pt-BR"/>
        </w:rPr>
        <w:t xml:space="preserve"> – um dos contribuidores para o projeto de desenvolvimento da </w:t>
      </w:r>
      <w:proofErr w:type="spellStart"/>
      <w:r w:rsidRPr="001B718C">
        <w:rPr>
          <w:lang w:eastAsia="pt-BR"/>
        </w:rPr>
        <w:t>Arpanet</w:t>
      </w:r>
      <w:proofErr w:type="spellEnd"/>
      <w:r w:rsidRPr="001B718C">
        <w:rPr>
          <w:lang w:eastAsia="pt-BR"/>
        </w:rPr>
        <w:t xml:space="preserve"> – na UCLA (</w:t>
      </w:r>
      <w:proofErr w:type="spellStart"/>
      <w:r w:rsidRPr="001B718C">
        <w:rPr>
          <w:i/>
          <w:lang w:eastAsia="pt-BR"/>
        </w:rPr>
        <w:t>University</w:t>
      </w:r>
      <w:proofErr w:type="spellEnd"/>
      <w:r w:rsidRPr="001B718C">
        <w:rPr>
          <w:i/>
          <w:lang w:eastAsia="pt-BR"/>
        </w:rPr>
        <w:t xml:space="preserve"> </w:t>
      </w:r>
      <w:proofErr w:type="spellStart"/>
      <w:r w:rsidRPr="001B718C">
        <w:rPr>
          <w:i/>
          <w:lang w:eastAsia="pt-BR"/>
        </w:rPr>
        <w:t>of</w:t>
      </w:r>
      <w:proofErr w:type="spellEnd"/>
      <w:r w:rsidRPr="001B718C">
        <w:rPr>
          <w:i/>
          <w:lang w:eastAsia="pt-BR"/>
        </w:rPr>
        <w:t xml:space="preserve"> </w:t>
      </w:r>
      <w:proofErr w:type="spellStart"/>
      <w:r w:rsidRPr="001B718C">
        <w:rPr>
          <w:i/>
          <w:lang w:eastAsia="pt-BR"/>
        </w:rPr>
        <w:t>California</w:t>
      </w:r>
      <w:proofErr w:type="spellEnd"/>
      <w:r w:rsidRPr="001B718C">
        <w:rPr>
          <w:i/>
          <w:lang w:eastAsia="pt-BR"/>
        </w:rPr>
        <w:t>, Los Angeles</w:t>
      </w:r>
      <w:r w:rsidRPr="001B718C">
        <w:rPr>
          <w:lang w:eastAsia="pt-BR"/>
        </w:rPr>
        <w:t xml:space="preserve">), onde o conteúdo era apenas “LO”. A mensagem foi recebida por Elizabeth </w:t>
      </w:r>
      <w:proofErr w:type="spellStart"/>
      <w:r w:rsidRPr="001B718C">
        <w:rPr>
          <w:lang w:eastAsia="pt-BR"/>
        </w:rPr>
        <w:t>Feinler</w:t>
      </w:r>
      <w:proofErr w:type="spellEnd"/>
      <w:r w:rsidRPr="001B718C">
        <w:rPr>
          <w:lang w:eastAsia="pt-BR"/>
        </w:rPr>
        <w:t xml:space="preserve"> no SRI (</w:t>
      </w:r>
      <w:proofErr w:type="spellStart"/>
      <w:r w:rsidRPr="001B718C">
        <w:rPr>
          <w:i/>
          <w:lang w:eastAsia="pt-BR"/>
        </w:rPr>
        <w:t>Standford</w:t>
      </w:r>
      <w:proofErr w:type="spellEnd"/>
      <w:r w:rsidRPr="001B718C">
        <w:rPr>
          <w:i/>
          <w:lang w:eastAsia="pt-BR"/>
        </w:rPr>
        <w:t xml:space="preserve"> </w:t>
      </w:r>
      <w:proofErr w:type="spellStart"/>
      <w:r w:rsidRPr="001B718C">
        <w:rPr>
          <w:i/>
          <w:lang w:eastAsia="pt-BR"/>
        </w:rPr>
        <w:t>Research</w:t>
      </w:r>
      <w:proofErr w:type="spellEnd"/>
      <w:r w:rsidRPr="001B718C">
        <w:rPr>
          <w:i/>
          <w:lang w:eastAsia="pt-BR"/>
        </w:rPr>
        <w:t xml:space="preserve"> </w:t>
      </w:r>
      <w:proofErr w:type="spellStart"/>
      <w:r w:rsidRPr="001B718C">
        <w:rPr>
          <w:i/>
          <w:lang w:eastAsia="pt-BR"/>
        </w:rPr>
        <w:t>Institute</w:t>
      </w:r>
      <w:proofErr w:type="spellEnd"/>
      <w:r w:rsidRPr="001B718C">
        <w:rPr>
          <w:lang w:eastAsia="pt-BR"/>
        </w:rPr>
        <w:t xml:space="preserve">), em seguida a rede caiu, porém essa foi uma mensagem simples, que entrou para a história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Pr>
          <w:lang w:eastAsia="pt-BR"/>
        </w:rPr>
        <w:t>.</w:t>
      </w:r>
    </w:p>
    <w:p w14:paraId="7B011E55" w14:textId="5E164302" w:rsidR="001B718C" w:rsidRPr="00A264E4" w:rsidRDefault="001B718C" w:rsidP="00C73CF0">
      <w:pPr>
        <w:rPr>
          <w:lang w:eastAsia="pt-BR"/>
        </w:rPr>
      </w:pPr>
      <w:r w:rsidRPr="001B718C">
        <w:rPr>
          <w:lang w:eastAsia="pt-BR"/>
        </w:rPr>
        <w:t xml:space="preserve">Depois dessa primeira mensagem, muitas melhorias foram feitas até a rede ficar mais estável. Em 1983, a </w:t>
      </w:r>
      <w:proofErr w:type="spellStart"/>
      <w:r w:rsidRPr="001B718C">
        <w:rPr>
          <w:lang w:eastAsia="pt-BR"/>
        </w:rPr>
        <w:t>Arpanet</w:t>
      </w:r>
      <w:proofErr w:type="spellEnd"/>
      <w:r w:rsidRPr="001B718C">
        <w:rPr>
          <w:lang w:eastAsia="pt-BR"/>
        </w:rPr>
        <w:t xml:space="preserve"> foi dividia em duas partes, uma rede de pesquisa que continuou sendo chamada de </w:t>
      </w:r>
      <w:proofErr w:type="spellStart"/>
      <w:r w:rsidRPr="001B718C">
        <w:rPr>
          <w:lang w:eastAsia="pt-BR"/>
        </w:rPr>
        <w:t>Arpanet</w:t>
      </w:r>
      <w:proofErr w:type="spellEnd"/>
      <w:r w:rsidRPr="001B718C">
        <w:rPr>
          <w:lang w:eastAsia="pt-BR"/>
        </w:rPr>
        <w:t xml:space="preserve">, e a </w:t>
      </w:r>
      <w:proofErr w:type="spellStart"/>
      <w:r w:rsidRPr="001B718C">
        <w:rPr>
          <w:lang w:eastAsia="pt-BR"/>
        </w:rPr>
        <w:t>Milnet</w:t>
      </w:r>
      <w:proofErr w:type="spellEnd"/>
      <w:r w:rsidRPr="001B718C">
        <w:rPr>
          <w:lang w:eastAsia="pt-BR"/>
        </w:rPr>
        <w:t xml:space="preserve"> utilizada para atividades militares. Em 1989 a </w:t>
      </w:r>
      <w:proofErr w:type="spellStart"/>
      <w:r w:rsidRPr="001B718C">
        <w:rPr>
          <w:lang w:eastAsia="pt-BR"/>
        </w:rPr>
        <w:t>Arpanet</w:t>
      </w:r>
      <w:proofErr w:type="spellEnd"/>
      <w:r w:rsidRPr="001B718C">
        <w:rPr>
          <w:lang w:eastAsia="pt-BR"/>
        </w:rPr>
        <w:t xml:space="preserve"> foi descontinuada, porém não foi evitado sua metamorfose no que conhecemos hoje como “Internet”. A intenção da </w:t>
      </w:r>
      <w:proofErr w:type="spellStart"/>
      <w:r w:rsidRPr="001B718C">
        <w:rPr>
          <w:lang w:eastAsia="pt-BR"/>
        </w:rPr>
        <w:t>Arpanet</w:t>
      </w:r>
      <w:proofErr w:type="spellEnd"/>
      <w:r w:rsidRPr="001B718C">
        <w:rPr>
          <w:lang w:eastAsia="pt-BR"/>
        </w:rPr>
        <w:t xml:space="preserve"> era apenas demonstrar sua utilidade para comutação de pacotes no meio militar, o qual foi um sucesso. Como consequência inesperada, a </w:t>
      </w:r>
      <w:proofErr w:type="spellStart"/>
      <w:r w:rsidRPr="001B718C">
        <w:rPr>
          <w:lang w:eastAsia="pt-BR"/>
        </w:rPr>
        <w:t>Arpanet</w:t>
      </w:r>
      <w:proofErr w:type="spellEnd"/>
      <w:r w:rsidRPr="001B718C">
        <w:rPr>
          <w:lang w:eastAsia="pt-BR"/>
        </w:rPr>
        <w:t xml:space="preserve"> e sua sucessora, a Internet, demonstraram ainda mais a utilidade geral do trabalho em rede para "comando e controle" muito além das necessidades militares </w:t>
      </w:r>
      <w:r w:rsidRPr="001B718C">
        <w:rPr>
          <w:lang w:eastAsia="pt-BR"/>
        </w:rPr>
        <w:fldChar w:fldCharType="begin" w:fldLock="1"/>
      </w:r>
      <w:r w:rsidRPr="001B718C">
        <w:rPr>
          <w:lang w:eastAsia="pt-BR"/>
        </w:rPr>
        <w:instrText>ADDIN CSL_CITATION {"citationItems":[{"id":"ITEM-1","itemData":{"ISSN":"1058-6180","author":[{"dropping-particle":"","family":"Lukasik","given":"S J","non-dropping-particle":"","parse-names":false,"suffix":""}],"container-title":"Ieee Annals of the History of Computing","id":"ITEM-1","issue":"4","issued":{"date-parts":[["2011"]]},"page":"3","title":"\"Why the Arpanet Was Built\" (vol 33, pg 3, 2011)","type":"article-journal","volume":"33"},"uris":["http://www.mendeley.com/documents/?uuid=e98857d9-9408-4135-9ca7-ad7e314a81b0"]}],"mendeley":{"formattedCitation":"(LUKASIK, 2011)","plainTextFormattedCitation":"(LUKASIK, 2011)","previouslyFormattedCitation":"(LUKASIK, 2011)"},"properties":{"noteIndex":0},"schema":"https://github.com/citation-style-language/schema/raw/master/csl-citation.json"}</w:instrText>
      </w:r>
      <w:r w:rsidRPr="001B718C">
        <w:rPr>
          <w:lang w:eastAsia="pt-BR"/>
        </w:rPr>
        <w:fldChar w:fldCharType="separate"/>
      </w:r>
      <w:r w:rsidRPr="001B718C">
        <w:rPr>
          <w:noProof/>
          <w:lang w:eastAsia="pt-BR"/>
        </w:rPr>
        <w:t>(LUKASIK, 2011)</w:t>
      </w:r>
      <w:r w:rsidRPr="001B718C">
        <w:rPr>
          <w:lang w:eastAsia="pt-BR"/>
        </w:rPr>
        <w:fldChar w:fldCharType="end"/>
      </w:r>
      <w:r w:rsidR="00C47D93">
        <w:rPr>
          <w:lang w:eastAsia="pt-BR"/>
        </w:rPr>
        <w:t>.</w:t>
      </w:r>
    </w:p>
    <w:p w14:paraId="64712644" w14:textId="4F3C65DA" w:rsidR="00EA3AC8" w:rsidRPr="00EA3AC8" w:rsidRDefault="00EA3AC8" w:rsidP="00A9586E">
      <w:pPr>
        <w:pStyle w:val="Ttulo1"/>
        <w:rPr>
          <w:rFonts w:eastAsia="Calibri"/>
          <w:lang w:eastAsia="en-US"/>
        </w:rPr>
      </w:pPr>
      <w:bookmarkStart w:id="33" w:name="_Toc9001990"/>
      <w:r w:rsidRPr="00EA3AC8">
        <w:rPr>
          <w:rFonts w:eastAsia="Calibri"/>
          <w:color w:val="auto"/>
          <w:lang w:eastAsia="en-US"/>
        </w:rPr>
        <w:t>2</w:t>
      </w:r>
      <w:r w:rsidR="00EB719C">
        <w:rPr>
          <w:rFonts w:eastAsia="Calibri"/>
          <w:color w:val="auto"/>
          <w:lang w:eastAsia="en-US"/>
        </w:rPr>
        <w:t xml:space="preserve">. </w:t>
      </w:r>
      <w:r w:rsidR="00A005E4">
        <w:rPr>
          <w:rFonts w:eastAsia="Calibri"/>
          <w:color w:val="FF0000"/>
          <w:lang w:eastAsia="en-US"/>
        </w:rPr>
        <w:t>REST, SOAP e JSON</w:t>
      </w:r>
      <w:bookmarkEnd w:id="33"/>
    </w:p>
    <w:p w14:paraId="64712645"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6" w14:textId="77777777" w:rsidR="00EA3AC8" w:rsidRPr="00EB719C" w:rsidRDefault="00EA3AC8" w:rsidP="00A9586E">
      <w:pPr>
        <w:pStyle w:val="Ttulo2"/>
        <w:rPr>
          <w:rFonts w:eastAsia="Calibri"/>
          <w:color w:val="FF0000"/>
          <w:lang w:eastAsia="en-US"/>
        </w:rPr>
      </w:pPr>
      <w:bookmarkStart w:id="34" w:name="_Toc9001991"/>
      <w:r w:rsidRPr="00EA3AC8">
        <w:rPr>
          <w:rFonts w:eastAsia="Calibri"/>
          <w:color w:val="auto"/>
          <w:lang w:eastAsia="en-US"/>
        </w:rPr>
        <w:t xml:space="preserve">2.1 </w:t>
      </w:r>
      <w:r w:rsidRPr="00EB719C">
        <w:rPr>
          <w:rFonts w:eastAsia="Calibri"/>
          <w:color w:val="FF0000"/>
          <w:lang w:eastAsia="en-US"/>
        </w:rPr>
        <w:t>Subtítulo 1</w:t>
      </w:r>
      <w:bookmarkEnd w:id="34"/>
    </w:p>
    <w:p w14:paraId="64712647" w14:textId="77777777" w:rsidR="00EA3AC8" w:rsidRPr="00EA3AC8" w:rsidRDefault="00A9586E" w:rsidP="00A9586E">
      <w:pPr>
        <w:suppressAutoHyphens w:val="0"/>
        <w:rPr>
          <w:rFonts w:eastAsia="Calibri" w:cs="Times New Roman"/>
          <w:b/>
          <w:color w:val="auto"/>
          <w:szCs w:val="22"/>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8" w14:textId="77777777" w:rsidR="00EA3AC8" w:rsidRPr="00EB719C" w:rsidRDefault="00EA3AC8" w:rsidP="00A9586E">
      <w:pPr>
        <w:pStyle w:val="Ttulo2"/>
        <w:rPr>
          <w:rFonts w:eastAsia="Calibri"/>
          <w:lang w:eastAsia="en-US"/>
        </w:rPr>
      </w:pPr>
      <w:bookmarkStart w:id="35" w:name="_Toc9001992"/>
      <w:r w:rsidRPr="00EA3AC8">
        <w:rPr>
          <w:rFonts w:eastAsia="Calibri"/>
          <w:color w:val="auto"/>
          <w:lang w:eastAsia="en-US"/>
        </w:rPr>
        <w:t xml:space="preserve">2.2 </w:t>
      </w:r>
      <w:r w:rsidRPr="00A9586E">
        <w:rPr>
          <w:rFonts w:eastAsia="Calibri"/>
          <w:color w:val="FF0000"/>
          <w:lang w:eastAsia="en-US"/>
        </w:rPr>
        <w:t>Subtítulo n</w:t>
      </w:r>
      <w:bookmarkEnd w:id="35"/>
    </w:p>
    <w:p w14:paraId="64712649" w14:textId="77777777" w:rsidR="00EA3AC8" w:rsidRPr="00EB719C" w:rsidRDefault="00EA3AC8" w:rsidP="00A9586E">
      <w:pPr>
        <w:suppressAutoHyphens w:val="0"/>
        <w:rPr>
          <w:rFonts w:ascii="Verdana" w:eastAsia="Calibri" w:hAnsi="Verdana" w:cs="Times New Roman"/>
          <w:color w:val="FF0000"/>
          <w:sz w:val="20"/>
          <w:szCs w:val="20"/>
          <w:lang w:eastAsia="en-US"/>
        </w:rPr>
      </w:pPr>
    </w:p>
    <w:p w14:paraId="6471264A"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4B" w14:textId="77777777" w:rsidR="0045235A" w:rsidRDefault="0045235A" w:rsidP="00A9586E">
      <w:pPr>
        <w:suppressAutoHyphens w:val="0"/>
        <w:spacing w:line="240" w:lineRule="auto"/>
        <w:ind w:firstLine="0"/>
        <w:rPr>
          <w:rFonts w:eastAsia="Calibri"/>
          <w:b/>
          <w:color w:val="auto"/>
          <w:sz w:val="28"/>
          <w:lang w:eastAsia="en-US"/>
        </w:rPr>
      </w:pPr>
      <w:r>
        <w:rPr>
          <w:rFonts w:eastAsia="Calibri"/>
          <w:color w:val="auto"/>
          <w:lang w:eastAsia="en-US"/>
        </w:rPr>
        <w:br w:type="page"/>
      </w:r>
    </w:p>
    <w:p w14:paraId="1EB5A9BF" w14:textId="5B1C8276" w:rsidR="003E0EA5" w:rsidRPr="00EA3AC8" w:rsidRDefault="00A52AF9" w:rsidP="003E0EA5">
      <w:pPr>
        <w:pStyle w:val="Ttulo1"/>
        <w:rPr>
          <w:rFonts w:eastAsia="Calibri"/>
          <w:lang w:eastAsia="en-US"/>
        </w:rPr>
      </w:pPr>
      <w:bookmarkStart w:id="36" w:name="_Toc9001993"/>
      <w:r>
        <w:rPr>
          <w:rFonts w:eastAsia="Calibri"/>
          <w:color w:val="auto"/>
          <w:lang w:eastAsia="en-US"/>
        </w:rPr>
        <w:lastRenderedPageBreak/>
        <w:t>3</w:t>
      </w:r>
      <w:r w:rsidR="003E0EA5">
        <w:rPr>
          <w:rFonts w:eastAsia="Calibri"/>
          <w:color w:val="auto"/>
          <w:lang w:eastAsia="en-US"/>
        </w:rPr>
        <w:t xml:space="preserve">. </w:t>
      </w:r>
      <w:r w:rsidR="003E0EA5">
        <w:rPr>
          <w:rFonts w:eastAsia="Calibri"/>
          <w:color w:val="FF0000"/>
          <w:lang w:eastAsia="en-US"/>
        </w:rPr>
        <w:t>O que é GraphQL</w:t>
      </w:r>
      <w:bookmarkEnd w:id="36"/>
    </w:p>
    <w:p w14:paraId="3A3DC187" w14:textId="77777777" w:rsidR="003E0EA5" w:rsidRDefault="003E0EA5" w:rsidP="003E0EA5">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4E" w14:textId="77777777" w:rsidR="00EA3AC8" w:rsidRPr="00EA3AC8" w:rsidRDefault="00EA3AC8" w:rsidP="00A9586E">
      <w:pPr>
        <w:suppressAutoHyphens w:val="0"/>
        <w:rPr>
          <w:rFonts w:eastAsia="Calibri" w:cs="Times New Roman"/>
          <w:color w:val="auto"/>
          <w:szCs w:val="22"/>
          <w:lang w:eastAsia="en-US"/>
        </w:rPr>
      </w:pPr>
    </w:p>
    <w:p w14:paraId="6471264F" w14:textId="77777777" w:rsidR="00EA3AC8" w:rsidRPr="00EB719C" w:rsidRDefault="00EA3AC8" w:rsidP="00A9586E">
      <w:pPr>
        <w:pStyle w:val="Ttulo2"/>
        <w:rPr>
          <w:rFonts w:eastAsia="Calibri"/>
          <w:color w:val="FF0000"/>
          <w:lang w:eastAsia="en-US"/>
        </w:rPr>
      </w:pPr>
      <w:bookmarkStart w:id="37" w:name="_Toc9001994"/>
      <w:r w:rsidRPr="00EB719C">
        <w:rPr>
          <w:rFonts w:eastAsia="Calibri"/>
          <w:color w:val="FF0000"/>
          <w:lang w:eastAsia="en-US"/>
        </w:rPr>
        <w:t>n.1 Subtítulo 1</w:t>
      </w:r>
      <w:bookmarkEnd w:id="37"/>
    </w:p>
    <w:p w14:paraId="64712650"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sidR="00A9586E">
        <w:rPr>
          <w:rFonts w:ascii="Verdana" w:eastAsia="Calibri" w:hAnsi="Verdana" w:cs="Times New Roman"/>
          <w:color w:val="FF0000"/>
          <w:sz w:val="20"/>
          <w:szCs w:val="20"/>
          <w:lang w:eastAsia="en-US"/>
        </w:rPr>
        <w:t>.</w:t>
      </w:r>
    </w:p>
    <w:p w14:paraId="64712651" w14:textId="77777777" w:rsidR="00EA3AC8" w:rsidRPr="00EB719C" w:rsidRDefault="00EA3AC8" w:rsidP="00A9586E">
      <w:pPr>
        <w:pStyle w:val="Ttulo2"/>
        <w:rPr>
          <w:rFonts w:eastAsia="Calibri"/>
          <w:color w:val="FF0000"/>
          <w:lang w:eastAsia="en-US"/>
        </w:rPr>
      </w:pPr>
      <w:bookmarkStart w:id="38" w:name="_Toc9001995"/>
      <w:r w:rsidRPr="00EB719C">
        <w:rPr>
          <w:rFonts w:eastAsia="Calibri"/>
          <w:color w:val="FF0000"/>
          <w:lang w:eastAsia="en-US"/>
        </w:rPr>
        <w:t>n.2 Subtítulo n</w:t>
      </w:r>
      <w:bookmarkEnd w:id="38"/>
    </w:p>
    <w:p w14:paraId="64712652" w14:textId="77777777" w:rsidR="00EA3AC8"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3" w14:textId="77777777" w:rsidR="00EB719C" w:rsidRDefault="00EB719C" w:rsidP="00A9586E">
      <w:pPr>
        <w:suppressAutoHyphens w:val="0"/>
        <w:rPr>
          <w:rFonts w:ascii="Verdana" w:eastAsia="Calibri" w:hAnsi="Verdana" w:cs="Times New Roman"/>
          <w:color w:val="FF0000"/>
          <w:sz w:val="20"/>
          <w:szCs w:val="20"/>
          <w:lang w:eastAsia="en-US"/>
        </w:rPr>
      </w:pPr>
    </w:p>
    <w:p w14:paraId="54107B4B" w14:textId="54267DFD" w:rsidR="00846BDA" w:rsidRPr="00EA3AC8" w:rsidRDefault="00846BDA" w:rsidP="00846BDA">
      <w:pPr>
        <w:pStyle w:val="Ttulo1"/>
        <w:rPr>
          <w:rFonts w:eastAsia="Calibri"/>
          <w:lang w:eastAsia="en-US"/>
        </w:rPr>
      </w:pPr>
      <w:bookmarkStart w:id="39" w:name="_Toc9001996"/>
      <w:r>
        <w:rPr>
          <w:rFonts w:eastAsia="Calibri"/>
          <w:color w:val="auto"/>
          <w:lang w:eastAsia="en-US"/>
        </w:rPr>
        <w:t xml:space="preserve">4. </w:t>
      </w:r>
      <w:r>
        <w:rPr>
          <w:rFonts w:eastAsia="Calibri"/>
          <w:color w:val="FF0000"/>
          <w:lang w:eastAsia="en-US"/>
        </w:rPr>
        <w:t>Comparação de APIs tradicionais e GraphQL</w:t>
      </w:r>
      <w:bookmarkEnd w:id="39"/>
    </w:p>
    <w:p w14:paraId="1756C005" w14:textId="77777777"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64712654" w14:textId="63BC26AE" w:rsidR="00EB719C" w:rsidRDefault="00EB719C" w:rsidP="00A9586E">
      <w:pPr>
        <w:suppressAutoHyphens w:val="0"/>
        <w:spacing w:line="240" w:lineRule="auto"/>
        <w:ind w:firstLine="0"/>
        <w:rPr>
          <w:rFonts w:ascii="Verdana" w:eastAsia="Calibri" w:hAnsi="Verdana" w:cs="Times New Roman"/>
          <w:color w:val="000000" w:themeColor="text1"/>
          <w:sz w:val="20"/>
          <w:szCs w:val="20"/>
          <w:lang w:eastAsia="en-US"/>
        </w:rPr>
      </w:pPr>
      <w:r w:rsidRPr="005E5A64">
        <w:rPr>
          <w:rFonts w:ascii="Verdana" w:eastAsia="Calibri" w:hAnsi="Verdana" w:cs="Times New Roman"/>
          <w:color w:val="000000" w:themeColor="text1"/>
          <w:sz w:val="20"/>
          <w:szCs w:val="20"/>
          <w:lang w:eastAsia="en-US"/>
        </w:rPr>
        <w:br w:type="page"/>
      </w:r>
    </w:p>
    <w:p w14:paraId="5095EE7B" w14:textId="3963B21F" w:rsidR="00846BDA" w:rsidRPr="00EA3AC8" w:rsidRDefault="00846BDA" w:rsidP="00846BDA">
      <w:pPr>
        <w:pStyle w:val="Ttulo1"/>
        <w:rPr>
          <w:rFonts w:eastAsia="Calibri"/>
          <w:lang w:eastAsia="en-US"/>
        </w:rPr>
      </w:pPr>
      <w:bookmarkStart w:id="40" w:name="_Toc9001997"/>
      <w:r>
        <w:rPr>
          <w:rFonts w:eastAsia="Calibri"/>
          <w:color w:val="auto"/>
          <w:lang w:eastAsia="en-US"/>
        </w:rPr>
        <w:lastRenderedPageBreak/>
        <w:t xml:space="preserve">5. </w:t>
      </w:r>
      <w:r w:rsidR="00E15B70">
        <w:rPr>
          <w:rFonts w:eastAsia="Calibri"/>
          <w:color w:val="FF0000"/>
          <w:lang w:eastAsia="en-US"/>
        </w:rPr>
        <w:t>Estudo de caso</w:t>
      </w:r>
      <w:bookmarkEnd w:id="40"/>
    </w:p>
    <w:p w14:paraId="22EABAEE" w14:textId="42FDA379" w:rsidR="00846BDA" w:rsidRDefault="00846BDA" w:rsidP="00846BDA">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17753EFA" w14:textId="07FDA8BB" w:rsidR="009C1FDE" w:rsidRDefault="009C1FDE" w:rsidP="00846BDA">
      <w:pPr>
        <w:suppressAutoHyphens w:val="0"/>
        <w:rPr>
          <w:rFonts w:ascii="Verdana" w:eastAsia="Calibri" w:hAnsi="Verdana" w:cs="Times New Roman"/>
          <w:color w:val="FF0000"/>
          <w:sz w:val="20"/>
          <w:szCs w:val="20"/>
          <w:lang w:eastAsia="en-US"/>
        </w:rPr>
      </w:pPr>
    </w:p>
    <w:p w14:paraId="6A184D96" w14:textId="2309E45B" w:rsidR="009C1FDE" w:rsidRPr="00EA3AC8" w:rsidRDefault="009C1FDE" w:rsidP="009C1FDE">
      <w:pPr>
        <w:pStyle w:val="Ttulo1"/>
        <w:rPr>
          <w:rFonts w:eastAsia="Calibri"/>
          <w:lang w:eastAsia="en-US"/>
        </w:rPr>
      </w:pPr>
      <w:bookmarkStart w:id="41" w:name="_Toc9001998"/>
      <w:r>
        <w:rPr>
          <w:rFonts w:eastAsia="Calibri"/>
          <w:color w:val="auto"/>
          <w:lang w:eastAsia="en-US"/>
        </w:rPr>
        <w:t xml:space="preserve">6. </w:t>
      </w:r>
      <w:r>
        <w:rPr>
          <w:rFonts w:eastAsia="Calibri"/>
          <w:color w:val="FF0000"/>
          <w:lang w:eastAsia="en-US"/>
        </w:rPr>
        <w:t>Resultados de estudo de caso</w:t>
      </w:r>
      <w:bookmarkEnd w:id="41"/>
    </w:p>
    <w:p w14:paraId="4165689B" w14:textId="77777777" w:rsidR="009C1FDE" w:rsidRDefault="009C1FDE" w:rsidP="009C1FD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r>
        <w:rPr>
          <w:rFonts w:ascii="Verdana" w:eastAsia="Calibri" w:hAnsi="Verdana" w:cs="Times New Roman"/>
          <w:color w:val="FF0000"/>
          <w:sz w:val="20"/>
          <w:szCs w:val="20"/>
          <w:lang w:eastAsia="en-US"/>
        </w:rPr>
        <w:t>.</w:t>
      </w:r>
    </w:p>
    <w:p w14:paraId="293ED258" w14:textId="77777777" w:rsidR="009C1FDE" w:rsidRDefault="009C1FDE" w:rsidP="00846BDA">
      <w:pPr>
        <w:suppressAutoHyphens w:val="0"/>
        <w:rPr>
          <w:rFonts w:ascii="Verdana" w:eastAsia="Calibri" w:hAnsi="Verdana" w:cs="Times New Roman"/>
          <w:color w:val="FF0000"/>
          <w:sz w:val="20"/>
          <w:szCs w:val="20"/>
          <w:lang w:eastAsia="en-US"/>
        </w:rPr>
      </w:pPr>
    </w:p>
    <w:p w14:paraId="4424BDE6" w14:textId="77777777" w:rsidR="00846BDA" w:rsidRPr="005E5A64" w:rsidRDefault="00846BDA" w:rsidP="00A9586E">
      <w:pPr>
        <w:suppressAutoHyphens w:val="0"/>
        <w:spacing w:line="240" w:lineRule="auto"/>
        <w:ind w:firstLine="0"/>
        <w:rPr>
          <w:rFonts w:ascii="Verdana" w:eastAsia="Calibri" w:hAnsi="Verdana" w:cs="Times New Roman"/>
          <w:color w:val="000000" w:themeColor="text1"/>
          <w:sz w:val="20"/>
          <w:szCs w:val="20"/>
          <w:lang w:eastAsia="en-US"/>
        </w:rPr>
      </w:pPr>
    </w:p>
    <w:p w14:paraId="64712655" w14:textId="77777777" w:rsidR="00EA3AC8" w:rsidRPr="00EA3AC8" w:rsidRDefault="00EA3AC8" w:rsidP="00A9586E">
      <w:pPr>
        <w:pStyle w:val="Ttulo1"/>
        <w:rPr>
          <w:rFonts w:eastAsia="Calibri"/>
          <w:lang w:eastAsia="en-US"/>
        </w:rPr>
      </w:pPr>
      <w:bookmarkStart w:id="42" w:name="_Toc9001999"/>
      <w:r w:rsidRPr="00EA3AC8">
        <w:rPr>
          <w:rFonts w:eastAsia="Calibri"/>
          <w:lang w:eastAsia="en-US"/>
        </w:rPr>
        <w:t>CONCLUSÃO / RECOMENDAÇÕES</w:t>
      </w:r>
      <w:bookmarkEnd w:id="42"/>
    </w:p>
    <w:p w14:paraId="64712656" w14:textId="77777777" w:rsidR="00EA3AC8" w:rsidRPr="00EB719C" w:rsidRDefault="00EA3AC8" w:rsidP="00A9586E">
      <w:pPr>
        <w:suppressAutoHyphens w:val="0"/>
        <w:rPr>
          <w:rFonts w:ascii="Verdana" w:eastAsia="Calibri" w:hAnsi="Verdana" w:cs="Times New Roman"/>
          <w:color w:val="FF0000"/>
          <w:sz w:val="20"/>
          <w:szCs w:val="20"/>
          <w:lang w:eastAsia="en-US"/>
        </w:rPr>
      </w:pPr>
      <w:r w:rsidRPr="00EB719C">
        <w:rPr>
          <w:rFonts w:ascii="Verdana" w:eastAsia="Calibri" w:hAnsi="Verdana" w:cs="Times New Roman"/>
          <w:color w:val="FF0000"/>
          <w:sz w:val="20"/>
          <w:szCs w:val="20"/>
          <w:lang w:eastAsia="en-US"/>
        </w:rPr>
        <w:t xml:space="preserve">Escrever bem pode ser um dom para poetas e literatos, mas a maioria de nós está apta para escrever um simples artigo, um resumo, uma redação tosca das próprias </w:t>
      </w:r>
      <w:r w:rsidR="003D3722">
        <w:rPr>
          <w:rFonts w:ascii="Verdana" w:eastAsia="Calibri" w:hAnsi="Verdana" w:cs="Times New Roman"/>
          <w:color w:val="FF0000"/>
          <w:sz w:val="20"/>
          <w:szCs w:val="20"/>
          <w:lang w:eastAsia="en-US"/>
        </w:rPr>
        <w:t>ideia</w:t>
      </w:r>
      <w:r w:rsidRPr="00EB719C">
        <w:rPr>
          <w:rFonts w:ascii="Verdana" w:eastAsia="Calibri" w:hAnsi="Verdana" w:cs="Times New Roman"/>
          <w:color w:val="FF0000"/>
          <w:sz w:val="20"/>
          <w:szCs w:val="20"/>
          <w:lang w:eastAsia="en-US"/>
        </w:rPr>
        <w:t>s, sem mexer com literatura nem com grandes emoções humanas.</w:t>
      </w:r>
    </w:p>
    <w:p w14:paraId="64712657" w14:textId="77777777" w:rsidR="00EA3AC8" w:rsidRPr="00EB719C" w:rsidRDefault="00EA3AC8" w:rsidP="00A9586E">
      <w:pPr>
        <w:suppressAutoHyphens w:val="0"/>
        <w:rPr>
          <w:rFonts w:eastAsia="Calibri" w:cs="Times New Roman"/>
          <w:color w:val="FF0000"/>
          <w:szCs w:val="22"/>
          <w:lang w:eastAsia="en-US"/>
        </w:rPr>
      </w:pPr>
    </w:p>
    <w:p w14:paraId="64712658" w14:textId="77777777" w:rsidR="0045235A" w:rsidRPr="005E5A64" w:rsidRDefault="0045235A" w:rsidP="00A9586E">
      <w:pPr>
        <w:suppressAutoHyphens w:val="0"/>
        <w:spacing w:line="240" w:lineRule="auto"/>
        <w:ind w:firstLine="0"/>
        <w:rPr>
          <w:rFonts w:eastAsia="Calibri" w:cs="Times New Roman"/>
          <w:color w:val="000000" w:themeColor="text1"/>
          <w:szCs w:val="22"/>
          <w:lang w:eastAsia="en-US"/>
        </w:rPr>
      </w:pPr>
      <w:r w:rsidRPr="005E5A64">
        <w:rPr>
          <w:rFonts w:eastAsia="Calibri" w:cs="Times New Roman"/>
          <w:color w:val="000000" w:themeColor="text1"/>
          <w:szCs w:val="22"/>
          <w:lang w:eastAsia="en-US"/>
        </w:rPr>
        <w:br w:type="page"/>
      </w:r>
    </w:p>
    <w:p w14:paraId="64712659" w14:textId="77777777" w:rsidR="00EA3AC8" w:rsidRPr="00EA3AC8" w:rsidRDefault="00EA3AC8" w:rsidP="0045235A">
      <w:pPr>
        <w:pStyle w:val="Ttulo1"/>
        <w:ind w:firstLine="0"/>
        <w:rPr>
          <w:rFonts w:eastAsia="Calibri"/>
          <w:lang w:eastAsia="en-US"/>
        </w:rPr>
      </w:pPr>
      <w:bookmarkStart w:id="43" w:name="_Toc9002000"/>
      <w:r w:rsidRPr="00EA3AC8">
        <w:rPr>
          <w:rFonts w:eastAsia="Calibri"/>
          <w:lang w:eastAsia="en-US"/>
        </w:rPr>
        <w:lastRenderedPageBreak/>
        <w:t>REFERÊNCIAS</w:t>
      </w:r>
      <w:bookmarkEnd w:id="43"/>
    </w:p>
    <w:p w14:paraId="56CF2394" w14:textId="644DEA81" w:rsidR="00672B18" w:rsidRPr="00672B18" w:rsidRDefault="00672B18" w:rsidP="00672B18">
      <w:pPr>
        <w:widowControl w:val="0"/>
        <w:autoSpaceDE w:val="0"/>
        <w:autoSpaceDN w:val="0"/>
        <w:adjustRightInd w:val="0"/>
        <w:spacing w:line="240" w:lineRule="auto"/>
        <w:ind w:firstLine="0"/>
        <w:rPr>
          <w:rFonts w:cs="Times New Roman"/>
          <w:noProof/>
        </w:rPr>
      </w:pPr>
      <w:r>
        <w:rPr>
          <w:color w:val="FF0000"/>
          <w:lang w:eastAsia="en-US"/>
        </w:rPr>
        <w:fldChar w:fldCharType="begin" w:fldLock="1"/>
      </w:r>
      <w:r>
        <w:rPr>
          <w:color w:val="FF0000"/>
          <w:lang w:eastAsia="en-US"/>
        </w:rPr>
        <w:instrText xml:space="preserve">ADDIN Mendeley Bibliography CSL_BIBLIOGRAPHY </w:instrText>
      </w:r>
      <w:r>
        <w:rPr>
          <w:color w:val="FF0000"/>
          <w:lang w:eastAsia="en-US"/>
        </w:rPr>
        <w:fldChar w:fldCharType="separate"/>
      </w:r>
      <w:r w:rsidRPr="00672B18">
        <w:rPr>
          <w:rFonts w:cs="Times New Roman"/>
          <w:noProof/>
        </w:rPr>
        <w:t xml:space="preserve">BOREK, Marian </w:t>
      </w:r>
      <w:r w:rsidRPr="00672B18">
        <w:rPr>
          <w:rFonts w:cs="Times New Roman"/>
          <w:i/>
          <w:iCs/>
          <w:noProof/>
        </w:rPr>
        <w:t>et al.</w:t>
      </w:r>
      <w:r w:rsidRPr="00672B18">
        <w:rPr>
          <w:rFonts w:cs="Times New Roman"/>
          <w:noProof/>
        </w:rPr>
        <w:t xml:space="preserve"> </w:t>
      </w:r>
      <w:r w:rsidRPr="00672B18">
        <w:rPr>
          <w:rFonts w:cs="Times New Roman"/>
          <w:i/>
          <w:iCs/>
          <w:noProof/>
        </w:rPr>
        <w:t>Correct Software in Web Applications and Web Services</w:t>
      </w:r>
      <w:r w:rsidRPr="00672B18">
        <w:rPr>
          <w:rFonts w:cs="Times New Roman"/>
          <w:noProof/>
        </w:rPr>
        <w:t xml:space="preserve">. [S.l: s.n.], 2015. Disponível em: &lt;http://link.springer.com/10.1007/978-3-319-17112-8&gt;. </w:t>
      </w:r>
    </w:p>
    <w:p w14:paraId="6394B995" w14:textId="77777777" w:rsidR="00672B18" w:rsidRPr="00672B18" w:rsidRDefault="00672B18" w:rsidP="00672B18">
      <w:pPr>
        <w:widowControl w:val="0"/>
        <w:autoSpaceDE w:val="0"/>
        <w:autoSpaceDN w:val="0"/>
        <w:adjustRightInd w:val="0"/>
        <w:spacing w:line="240" w:lineRule="auto"/>
        <w:ind w:firstLine="0"/>
        <w:rPr>
          <w:rFonts w:cs="Times New Roman"/>
          <w:noProof/>
        </w:rPr>
      </w:pPr>
      <w:r w:rsidRPr="00672B18">
        <w:rPr>
          <w:rFonts w:cs="Times New Roman"/>
          <w:noProof/>
        </w:rPr>
        <w:t xml:space="preserve">BRITO, Gleison; MOMBACH, Thais; VALENTE, Marco Tulio. Migrating to GraphQL: A Practical Assessment. </w:t>
      </w:r>
      <w:r w:rsidRPr="00672B18">
        <w:rPr>
          <w:rFonts w:cs="Times New Roman"/>
          <w:i/>
          <w:iCs/>
          <w:noProof/>
        </w:rPr>
        <w:t>SANER 2019 - 26th edition of the IEEE International Conference on Software Analysis, Evolution and Reengineering</w:t>
      </w:r>
      <w:r w:rsidRPr="00672B18">
        <w:rPr>
          <w:rFonts w:cs="Times New Roman"/>
          <w:noProof/>
        </w:rPr>
        <w:t>, 2019.</w:t>
      </w:r>
    </w:p>
    <w:p w14:paraId="5BA07AA5" w14:textId="77777777" w:rsidR="00672B18" w:rsidRPr="00672B18" w:rsidRDefault="00672B18" w:rsidP="00672B18">
      <w:pPr>
        <w:widowControl w:val="0"/>
        <w:autoSpaceDE w:val="0"/>
        <w:autoSpaceDN w:val="0"/>
        <w:adjustRightInd w:val="0"/>
        <w:spacing w:line="240" w:lineRule="auto"/>
        <w:ind w:firstLine="0"/>
        <w:rPr>
          <w:rFonts w:cs="Times New Roman"/>
          <w:noProof/>
        </w:rPr>
      </w:pPr>
      <w:r w:rsidRPr="00672B18">
        <w:rPr>
          <w:rFonts w:cs="Times New Roman"/>
          <w:noProof/>
        </w:rPr>
        <w:t xml:space="preserve">LUKASIK, S J. “Why the Arpanet Was Built” (vol 33, pg 3, 2011). </w:t>
      </w:r>
      <w:r w:rsidRPr="00672B18">
        <w:rPr>
          <w:rFonts w:cs="Times New Roman"/>
          <w:i/>
          <w:iCs/>
          <w:noProof/>
        </w:rPr>
        <w:t>Ieee Annals of the History of Computing</w:t>
      </w:r>
      <w:r w:rsidRPr="00672B18">
        <w:rPr>
          <w:rFonts w:cs="Times New Roman"/>
          <w:noProof/>
        </w:rPr>
        <w:t>, v. 33, n. 4, p. 3, 2011.</w:t>
      </w:r>
    </w:p>
    <w:p w14:paraId="368DECE6" w14:textId="77777777" w:rsidR="00672B18" w:rsidRPr="00672B18" w:rsidRDefault="00672B18" w:rsidP="00672B18">
      <w:pPr>
        <w:widowControl w:val="0"/>
        <w:autoSpaceDE w:val="0"/>
        <w:autoSpaceDN w:val="0"/>
        <w:adjustRightInd w:val="0"/>
        <w:spacing w:line="240" w:lineRule="auto"/>
        <w:ind w:firstLine="0"/>
        <w:rPr>
          <w:rFonts w:cs="Times New Roman"/>
          <w:noProof/>
        </w:rPr>
      </w:pPr>
      <w:r w:rsidRPr="00672B18">
        <w:rPr>
          <w:rFonts w:cs="Times New Roman"/>
          <w:noProof/>
        </w:rPr>
        <w:t xml:space="preserve">MA, Richard T.B.; LUI, John C.S.; MISRA, Vishal. Evolution of the internet economic ecosystem. </w:t>
      </w:r>
      <w:r w:rsidRPr="00672B18">
        <w:rPr>
          <w:rFonts w:cs="Times New Roman"/>
          <w:i/>
          <w:iCs/>
          <w:noProof/>
        </w:rPr>
        <w:t>IEEE/ACM Transactions on Networking</w:t>
      </w:r>
      <w:r w:rsidRPr="00672B18">
        <w:rPr>
          <w:rFonts w:cs="Times New Roman"/>
          <w:noProof/>
        </w:rPr>
        <w:t>, v. 23, n. 1, p. 85–98, 2015.</w:t>
      </w:r>
    </w:p>
    <w:p w14:paraId="7DC60F0A" w14:textId="77777777" w:rsidR="00672B18" w:rsidRPr="00672B18" w:rsidRDefault="00672B18" w:rsidP="00672B18">
      <w:pPr>
        <w:widowControl w:val="0"/>
        <w:autoSpaceDE w:val="0"/>
        <w:autoSpaceDN w:val="0"/>
        <w:adjustRightInd w:val="0"/>
        <w:spacing w:line="240" w:lineRule="auto"/>
        <w:ind w:firstLine="0"/>
        <w:rPr>
          <w:rFonts w:cs="Times New Roman"/>
          <w:noProof/>
        </w:rPr>
      </w:pPr>
      <w:r w:rsidRPr="00672B18">
        <w:rPr>
          <w:rFonts w:cs="Times New Roman"/>
          <w:noProof/>
        </w:rPr>
        <w:t>MULLOY, Brian. Web API Design. 2012.</w:t>
      </w:r>
    </w:p>
    <w:p w14:paraId="323BEA85" w14:textId="77777777" w:rsidR="00672B18" w:rsidRPr="00672B18" w:rsidRDefault="00672B18" w:rsidP="00672B18">
      <w:pPr>
        <w:widowControl w:val="0"/>
        <w:autoSpaceDE w:val="0"/>
        <w:autoSpaceDN w:val="0"/>
        <w:adjustRightInd w:val="0"/>
        <w:spacing w:line="240" w:lineRule="auto"/>
        <w:ind w:firstLine="0"/>
        <w:rPr>
          <w:rFonts w:cs="Times New Roman"/>
          <w:noProof/>
        </w:rPr>
      </w:pPr>
      <w:r w:rsidRPr="00672B18">
        <w:rPr>
          <w:rFonts w:cs="Times New Roman"/>
          <w:noProof/>
        </w:rPr>
        <w:t xml:space="preserve">PALERMO, Elizabeth; COX, Lauren. </w:t>
      </w:r>
      <w:r w:rsidRPr="00672B18">
        <w:rPr>
          <w:rFonts w:cs="Times New Roman"/>
          <w:i/>
          <w:iCs/>
          <w:noProof/>
        </w:rPr>
        <w:t>Who Invented the Internet? | ARPANET</w:t>
      </w:r>
      <w:r w:rsidRPr="00672B18">
        <w:rPr>
          <w:rFonts w:cs="Times New Roman"/>
          <w:noProof/>
        </w:rPr>
        <w:t xml:space="preserve">. Disponível em: &lt;https://www.livescience.com/42604-who-invented-the-internet.html&gt;. Acesso em: 27 abr. 2019. </w:t>
      </w:r>
    </w:p>
    <w:p w14:paraId="6471265F" w14:textId="5CF4E50F" w:rsidR="0045235A" w:rsidRDefault="00672B18">
      <w:pPr>
        <w:suppressAutoHyphens w:val="0"/>
        <w:spacing w:line="240" w:lineRule="auto"/>
        <w:ind w:firstLine="0"/>
        <w:jc w:val="left"/>
        <w:rPr>
          <w:rFonts w:eastAsia="Arial"/>
          <w:color w:val="auto"/>
          <w:szCs w:val="20"/>
          <w:lang w:eastAsia="en-US"/>
        </w:rPr>
      </w:pPr>
      <w:r>
        <w:rPr>
          <w:color w:val="FF0000"/>
          <w:lang w:eastAsia="en-US"/>
        </w:rPr>
        <w:fldChar w:fldCharType="end"/>
      </w:r>
      <w:r w:rsidR="0045235A">
        <w:rPr>
          <w:lang w:eastAsia="en-US"/>
        </w:rPr>
        <w:br w:type="page"/>
      </w:r>
    </w:p>
    <w:p w14:paraId="64712660" w14:textId="77777777" w:rsidR="00EA3AC8" w:rsidRPr="00EA3AC8" w:rsidRDefault="00EA3AC8" w:rsidP="0045235A">
      <w:pPr>
        <w:pStyle w:val="Ttulo1"/>
        <w:ind w:firstLine="0"/>
        <w:rPr>
          <w:rFonts w:eastAsia="Calibri"/>
          <w:lang w:eastAsia="en-US"/>
        </w:rPr>
      </w:pPr>
      <w:bookmarkStart w:id="44" w:name="_Toc9002001"/>
      <w:r w:rsidRPr="00EA3AC8">
        <w:rPr>
          <w:rFonts w:eastAsia="Calibri"/>
          <w:lang w:eastAsia="en-US"/>
        </w:rPr>
        <w:lastRenderedPageBreak/>
        <w:t>GLOSSÁRIO</w:t>
      </w:r>
      <w:bookmarkEnd w:id="44"/>
    </w:p>
    <w:p w14:paraId="64712661" w14:textId="77777777" w:rsidR="00EA3AC8" w:rsidRDefault="00EA3AC8" w:rsidP="00EA3AC8">
      <w:pPr>
        <w:suppressAutoHyphens w:val="0"/>
        <w:rPr>
          <w:rFonts w:eastAsia="Calibri" w:cs="Times New Roman"/>
          <w:color w:val="auto"/>
          <w:szCs w:val="22"/>
          <w:lang w:eastAsia="en-US"/>
        </w:rPr>
      </w:pPr>
    </w:p>
    <w:p w14:paraId="64712662" w14:textId="77777777" w:rsidR="0045235A" w:rsidRDefault="0045235A" w:rsidP="00EA3AC8">
      <w:pPr>
        <w:suppressAutoHyphens w:val="0"/>
        <w:rPr>
          <w:rFonts w:eastAsia="Calibri" w:cs="Times New Roman"/>
          <w:color w:val="auto"/>
          <w:szCs w:val="22"/>
          <w:lang w:eastAsia="en-US"/>
        </w:rPr>
      </w:pPr>
    </w:p>
    <w:p w14:paraId="64712663" w14:textId="77777777" w:rsidR="0045235A" w:rsidRPr="00EA3AC8" w:rsidRDefault="0045235A" w:rsidP="00EA3AC8">
      <w:pPr>
        <w:suppressAutoHyphens w:val="0"/>
        <w:rPr>
          <w:rFonts w:eastAsia="Calibri" w:cs="Times New Roman"/>
          <w:color w:val="auto"/>
          <w:szCs w:val="22"/>
          <w:lang w:eastAsia="en-US"/>
        </w:rPr>
      </w:pPr>
    </w:p>
    <w:p w14:paraId="64712664" w14:textId="77777777" w:rsidR="0045235A" w:rsidRDefault="0045235A">
      <w:pPr>
        <w:suppressAutoHyphens w:val="0"/>
        <w:spacing w:line="240" w:lineRule="auto"/>
        <w:ind w:firstLine="0"/>
        <w:jc w:val="left"/>
        <w:rPr>
          <w:rFonts w:eastAsia="Calibri" w:cs="Times New Roman"/>
          <w:b/>
          <w:color w:val="auto"/>
          <w:szCs w:val="22"/>
          <w:lang w:eastAsia="en-US"/>
        </w:rPr>
      </w:pPr>
      <w:r>
        <w:rPr>
          <w:rFonts w:eastAsia="Calibri" w:cs="Times New Roman"/>
          <w:b/>
          <w:color w:val="auto"/>
          <w:szCs w:val="22"/>
          <w:lang w:eastAsia="en-US"/>
        </w:rPr>
        <w:br w:type="page"/>
      </w:r>
    </w:p>
    <w:p w14:paraId="64712665" w14:textId="77777777" w:rsidR="00EA3AC8" w:rsidRPr="00EA3AC8" w:rsidRDefault="00EA3AC8" w:rsidP="00A61F7E">
      <w:pPr>
        <w:pStyle w:val="Ttulo1"/>
        <w:ind w:firstLine="0"/>
        <w:rPr>
          <w:rFonts w:eastAsia="Calibri"/>
        </w:rPr>
      </w:pPr>
      <w:bookmarkStart w:id="45" w:name="_Toc9002002"/>
      <w:r w:rsidRPr="00EA3AC8">
        <w:rPr>
          <w:rFonts w:eastAsia="Calibri"/>
        </w:rPr>
        <w:lastRenderedPageBreak/>
        <w:t>APÊNDICES</w:t>
      </w:r>
      <w:bookmarkEnd w:id="45"/>
    </w:p>
    <w:p w14:paraId="64712666" w14:textId="77777777" w:rsidR="00EA3AC8" w:rsidRDefault="00EA3AC8" w:rsidP="00A61F7E">
      <w:pPr>
        <w:pStyle w:val="Ttulo2"/>
        <w:ind w:firstLine="0"/>
        <w:rPr>
          <w:lang w:eastAsia="pt-BR"/>
        </w:rPr>
      </w:pPr>
      <w:bookmarkStart w:id="46" w:name="_Toc9002003"/>
      <w:r w:rsidRPr="00EA3AC8">
        <w:rPr>
          <w:lang w:eastAsia="pt-BR"/>
        </w:rPr>
        <w:t xml:space="preserve">Apêndice </w:t>
      </w:r>
      <w:r w:rsidR="0045235A">
        <w:rPr>
          <w:lang w:eastAsia="pt-BR"/>
        </w:rPr>
        <w:t>A</w:t>
      </w:r>
      <w:r w:rsidRPr="00EA3AC8">
        <w:rPr>
          <w:lang w:eastAsia="pt-BR"/>
        </w:rPr>
        <w:t xml:space="preserve"> </w:t>
      </w:r>
      <w:r w:rsidR="0045235A">
        <w:rPr>
          <w:lang w:eastAsia="pt-BR"/>
        </w:rPr>
        <w:t>–</w:t>
      </w:r>
      <w:r w:rsidRPr="00EA3AC8">
        <w:rPr>
          <w:lang w:eastAsia="pt-BR"/>
        </w:rPr>
        <w:t xml:space="preserve"> Cronograma</w:t>
      </w:r>
      <w:r w:rsidR="0045235A">
        <w:rPr>
          <w:lang w:eastAsia="pt-BR"/>
        </w:rPr>
        <w:t xml:space="preserve"> </w:t>
      </w:r>
      <w:r w:rsidR="00EB719C">
        <w:rPr>
          <w:lang w:eastAsia="pt-BR"/>
        </w:rPr>
        <w:t>p</w:t>
      </w:r>
      <w:r w:rsidR="0045235A">
        <w:rPr>
          <w:lang w:eastAsia="pt-BR"/>
        </w:rPr>
        <w:t>revisto e realizado</w:t>
      </w:r>
      <w:bookmarkEnd w:id="46"/>
    </w:p>
    <w:p w14:paraId="64712667" w14:textId="77777777" w:rsidR="0045235A" w:rsidRPr="00A61F7E" w:rsidRDefault="0045235A" w:rsidP="00A61F7E">
      <w:pPr>
        <w:rPr>
          <w:color w:val="FF0000"/>
          <w:lang w:eastAsia="pt-BR"/>
        </w:rPr>
      </w:pPr>
      <w:r w:rsidRPr="00A61F7E">
        <w:rPr>
          <w:color w:val="FF0000"/>
          <w:lang w:eastAsia="pt-BR"/>
        </w:rPr>
        <w:t>[Opcional</w:t>
      </w:r>
      <w:r w:rsidR="00EB719C">
        <w:rPr>
          <w:color w:val="FF0000"/>
          <w:lang w:eastAsia="pt-BR"/>
        </w:rPr>
        <w:t xml:space="preserve"> no TC final</w:t>
      </w:r>
      <w:r w:rsidRPr="00A61F7E">
        <w:rPr>
          <w:color w:val="FF0000"/>
          <w:lang w:eastAsia="pt-BR"/>
        </w:rPr>
        <w:t>, conforme determinação do orientador / banca]</w:t>
      </w:r>
    </w:p>
    <w:p w14:paraId="64712668" w14:textId="77777777" w:rsidR="00EA3AC8" w:rsidRPr="00EA3AC8" w:rsidRDefault="00EA3AC8" w:rsidP="00EA3AC8">
      <w:pPr>
        <w:suppressAutoHyphens w:val="0"/>
        <w:autoSpaceDE w:val="0"/>
        <w:jc w:val="center"/>
        <w:rPr>
          <w:rFonts w:ascii="TimesNewRomanPS-BoldMT" w:eastAsia="Calibri" w:hAnsi="TimesNewRomanPS-BoldMT" w:cs="TimesNewRomanPS-BoldMT"/>
          <w:b/>
          <w:bCs/>
          <w:color w:val="auto"/>
          <w:szCs w:val="22"/>
          <w:lang w:eastAsia="en-US"/>
        </w:rPr>
      </w:pPr>
    </w:p>
    <w:tbl>
      <w:tblPr>
        <w:tblW w:w="0" w:type="auto"/>
        <w:tblInd w:w="162" w:type="dxa"/>
        <w:tblLayout w:type="fixed"/>
        <w:tblLook w:val="0000" w:firstRow="0" w:lastRow="0" w:firstColumn="0" w:lastColumn="0" w:noHBand="0" w:noVBand="0"/>
      </w:tblPr>
      <w:tblGrid>
        <w:gridCol w:w="510"/>
        <w:gridCol w:w="1500"/>
        <w:gridCol w:w="585"/>
        <w:gridCol w:w="660"/>
        <w:gridCol w:w="630"/>
        <w:gridCol w:w="570"/>
        <w:gridCol w:w="600"/>
        <w:gridCol w:w="585"/>
        <w:gridCol w:w="660"/>
        <w:gridCol w:w="585"/>
        <w:gridCol w:w="630"/>
        <w:gridCol w:w="630"/>
        <w:gridCol w:w="622"/>
      </w:tblGrid>
      <w:tr w:rsidR="00EA3AC8" w:rsidRPr="00EA3AC8" w14:paraId="6471266E" w14:textId="77777777" w:rsidTr="00EA3AC8">
        <w:tc>
          <w:tcPr>
            <w:tcW w:w="510" w:type="dxa"/>
            <w:vMerge w:val="restart"/>
            <w:tcBorders>
              <w:top w:val="single" w:sz="4" w:space="0" w:color="000000"/>
              <w:left w:val="single" w:sz="4" w:space="0" w:color="000000"/>
              <w:bottom w:val="single" w:sz="4" w:space="0" w:color="000000"/>
            </w:tcBorders>
            <w:shd w:val="clear" w:color="auto" w:fill="E6E6E6"/>
            <w:vAlign w:val="center"/>
          </w:tcPr>
          <w:p w14:paraId="64712669" w14:textId="77777777" w:rsidR="00EA3AC8" w:rsidRPr="00EA3AC8" w:rsidRDefault="00EA3AC8" w:rsidP="00AB5891">
            <w:pPr>
              <w:pStyle w:val="normal-simples"/>
              <w:ind w:firstLine="0"/>
              <w:rPr>
                <w:rFonts w:eastAsia="Calibri"/>
              </w:rPr>
            </w:pPr>
            <w:r w:rsidRPr="00EA3AC8">
              <w:rPr>
                <w:rFonts w:eastAsia="Calibri"/>
              </w:rPr>
              <w:t>N.º</w:t>
            </w:r>
          </w:p>
        </w:tc>
        <w:tc>
          <w:tcPr>
            <w:tcW w:w="1500" w:type="dxa"/>
            <w:vMerge w:val="restart"/>
            <w:tcBorders>
              <w:top w:val="single" w:sz="4" w:space="0" w:color="000000"/>
              <w:left w:val="single" w:sz="4" w:space="0" w:color="000000"/>
              <w:bottom w:val="single" w:sz="4" w:space="0" w:color="000000"/>
            </w:tcBorders>
            <w:shd w:val="clear" w:color="auto" w:fill="E6E6E6"/>
            <w:vAlign w:val="center"/>
          </w:tcPr>
          <w:p w14:paraId="6471266A" w14:textId="77777777" w:rsidR="00EA3AC8" w:rsidRPr="00EA3AC8" w:rsidRDefault="00EA3AC8" w:rsidP="00AB5891">
            <w:pPr>
              <w:pStyle w:val="normal-simples"/>
              <w:ind w:firstLine="0"/>
              <w:rPr>
                <w:rFonts w:eastAsia="Calibri"/>
              </w:rPr>
            </w:pPr>
            <w:r w:rsidRPr="00EA3AC8">
              <w:rPr>
                <w:rFonts w:eastAsia="Calibri"/>
              </w:rPr>
              <w:t>ATIVIDADE</w:t>
            </w:r>
          </w:p>
        </w:tc>
        <w:tc>
          <w:tcPr>
            <w:tcW w:w="6757" w:type="dxa"/>
            <w:gridSpan w:val="11"/>
            <w:tcBorders>
              <w:top w:val="single" w:sz="4" w:space="0" w:color="000000"/>
              <w:left w:val="single" w:sz="4" w:space="0" w:color="000000"/>
              <w:bottom w:val="single" w:sz="4" w:space="0" w:color="000000"/>
              <w:right w:val="single" w:sz="4" w:space="0" w:color="000000"/>
            </w:tcBorders>
            <w:shd w:val="clear" w:color="auto" w:fill="E6E6E6"/>
          </w:tcPr>
          <w:p w14:paraId="6471266B" w14:textId="77777777" w:rsidR="00EA3AC8" w:rsidRPr="00EA3AC8" w:rsidRDefault="00EA3AC8" w:rsidP="00AB5891">
            <w:pPr>
              <w:pStyle w:val="normal-simples"/>
              <w:ind w:firstLine="0"/>
              <w:rPr>
                <w:rFonts w:eastAsia="Calibri"/>
              </w:rPr>
            </w:pPr>
          </w:p>
          <w:p w14:paraId="6471266C" w14:textId="77777777" w:rsidR="00EA3AC8" w:rsidRPr="00EA3AC8" w:rsidRDefault="00EA3AC8" w:rsidP="00AB5891">
            <w:pPr>
              <w:pStyle w:val="normal-simples"/>
              <w:ind w:firstLine="0"/>
              <w:rPr>
                <w:rFonts w:eastAsia="Calibri"/>
              </w:rPr>
            </w:pPr>
            <w:r w:rsidRPr="00EA3AC8">
              <w:rPr>
                <w:rFonts w:eastAsia="Calibri"/>
              </w:rPr>
              <w:t xml:space="preserve">Cronograma de execução do Trabalho de Curso. </w:t>
            </w:r>
          </w:p>
          <w:p w14:paraId="6471266D" w14:textId="77777777" w:rsidR="00EA3AC8" w:rsidRPr="00EA3AC8" w:rsidRDefault="00EA3AC8" w:rsidP="00AB5891">
            <w:pPr>
              <w:pStyle w:val="normal-simples"/>
              <w:ind w:firstLine="0"/>
              <w:rPr>
                <w:rFonts w:eastAsia="Calibri"/>
              </w:rPr>
            </w:pPr>
          </w:p>
        </w:tc>
      </w:tr>
      <w:tr w:rsidR="00EA3AC8" w:rsidRPr="00EA3AC8" w14:paraId="6471267C" w14:textId="77777777" w:rsidTr="00EA3AC8">
        <w:tc>
          <w:tcPr>
            <w:tcW w:w="510" w:type="dxa"/>
            <w:vMerge/>
            <w:tcBorders>
              <w:top w:val="single" w:sz="4" w:space="0" w:color="000000"/>
              <w:left w:val="single" w:sz="4" w:space="0" w:color="000000"/>
              <w:bottom w:val="single" w:sz="4" w:space="0" w:color="000000"/>
            </w:tcBorders>
            <w:shd w:val="clear" w:color="auto" w:fill="E6E6E6"/>
          </w:tcPr>
          <w:p w14:paraId="6471266F" w14:textId="77777777" w:rsidR="00EA3AC8" w:rsidRPr="00EA3AC8" w:rsidRDefault="00EA3AC8" w:rsidP="00AB5891">
            <w:pPr>
              <w:pStyle w:val="normal-simples"/>
              <w:ind w:firstLine="0"/>
              <w:rPr>
                <w:rFonts w:eastAsia="Calibri"/>
                <w:szCs w:val="22"/>
              </w:rPr>
            </w:pPr>
          </w:p>
        </w:tc>
        <w:tc>
          <w:tcPr>
            <w:tcW w:w="1500" w:type="dxa"/>
            <w:vMerge/>
            <w:tcBorders>
              <w:top w:val="single" w:sz="4" w:space="0" w:color="000000"/>
              <w:left w:val="single" w:sz="4" w:space="0" w:color="000000"/>
              <w:bottom w:val="single" w:sz="4" w:space="0" w:color="000000"/>
            </w:tcBorders>
            <w:shd w:val="clear" w:color="auto" w:fill="E6E6E6"/>
          </w:tcPr>
          <w:p w14:paraId="64712670"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shd w:val="clear" w:color="auto" w:fill="E6E6E6"/>
          </w:tcPr>
          <w:p w14:paraId="64712671"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FEV</w:t>
            </w:r>
          </w:p>
        </w:tc>
        <w:tc>
          <w:tcPr>
            <w:tcW w:w="660" w:type="dxa"/>
            <w:tcBorders>
              <w:top w:val="single" w:sz="4" w:space="0" w:color="000000"/>
              <w:left w:val="single" w:sz="4" w:space="0" w:color="000000"/>
              <w:bottom w:val="single" w:sz="4" w:space="0" w:color="000000"/>
            </w:tcBorders>
            <w:shd w:val="clear" w:color="auto" w:fill="E6E6E6"/>
          </w:tcPr>
          <w:p w14:paraId="64712672"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MAR</w:t>
            </w:r>
          </w:p>
        </w:tc>
        <w:tc>
          <w:tcPr>
            <w:tcW w:w="630" w:type="dxa"/>
            <w:tcBorders>
              <w:top w:val="single" w:sz="4" w:space="0" w:color="000000"/>
              <w:left w:val="single" w:sz="4" w:space="0" w:color="000000"/>
              <w:bottom w:val="single" w:sz="4" w:space="0" w:color="000000"/>
            </w:tcBorders>
            <w:shd w:val="clear" w:color="auto" w:fill="E6E6E6"/>
          </w:tcPr>
          <w:p w14:paraId="64712673"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ABR</w:t>
            </w:r>
          </w:p>
        </w:tc>
        <w:tc>
          <w:tcPr>
            <w:tcW w:w="570" w:type="dxa"/>
            <w:tcBorders>
              <w:top w:val="single" w:sz="4" w:space="0" w:color="000000"/>
              <w:left w:val="single" w:sz="4" w:space="0" w:color="000000"/>
              <w:bottom w:val="single" w:sz="4" w:space="0" w:color="000000"/>
            </w:tcBorders>
            <w:shd w:val="clear" w:color="auto" w:fill="E6E6E6"/>
          </w:tcPr>
          <w:p w14:paraId="64712674"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MAI</w:t>
            </w:r>
          </w:p>
        </w:tc>
        <w:tc>
          <w:tcPr>
            <w:tcW w:w="600" w:type="dxa"/>
            <w:tcBorders>
              <w:top w:val="single" w:sz="4" w:space="0" w:color="000000"/>
              <w:left w:val="single" w:sz="4" w:space="0" w:color="000000"/>
              <w:bottom w:val="single" w:sz="4" w:space="0" w:color="000000"/>
            </w:tcBorders>
            <w:shd w:val="clear" w:color="auto" w:fill="E6E6E6"/>
          </w:tcPr>
          <w:p w14:paraId="64712675"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JUN</w:t>
            </w:r>
          </w:p>
        </w:tc>
        <w:tc>
          <w:tcPr>
            <w:tcW w:w="585" w:type="dxa"/>
            <w:tcBorders>
              <w:top w:val="single" w:sz="4" w:space="0" w:color="000000"/>
              <w:left w:val="single" w:sz="4" w:space="0" w:color="000000"/>
              <w:bottom w:val="single" w:sz="4" w:space="0" w:color="000000"/>
            </w:tcBorders>
            <w:shd w:val="clear" w:color="auto" w:fill="E6E6E6"/>
          </w:tcPr>
          <w:p w14:paraId="64712676"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JUL</w:t>
            </w:r>
          </w:p>
        </w:tc>
        <w:tc>
          <w:tcPr>
            <w:tcW w:w="660" w:type="dxa"/>
            <w:tcBorders>
              <w:top w:val="single" w:sz="4" w:space="0" w:color="000000"/>
              <w:left w:val="single" w:sz="4" w:space="0" w:color="000000"/>
              <w:bottom w:val="single" w:sz="4" w:space="0" w:color="000000"/>
            </w:tcBorders>
            <w:shd w:val="clear" w:color="auto" w:fill="E6E6E6"/>
          </w:tcPr>
          <w:p w14:paraId="64712677"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AGO</w:t>
            </w:r>
          </w:p>
        </w:tc>
        <w:tc>
          <w:tcPr>
            <w:tcW w:w="585" w:type="dxa"/>
            <w:tcBorders>
              <w:top w:val="single" w:sz="4" w:space="0" w:color="000000"/>
              <w:left w:val="single" w:sz="4" w:space="0" w:color="000000"/>
              <w:bottom w:val="single" w:sz="4" w:space="0" w:color="000000"/>
            </w:tcBorders>
            <w:shd w:val="clear" w:color="auto" w:fill="E6E6E6"/>
          </w:tcPr>
          <w:p w14:paraId="64712678"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SET</w:t>
            </w:r>
          </w:p>
        </w:tc>
        <w:tc>
          <w:tcPr>
            <w:tcW w:w="630" w:type="dxa"/>
            <w:tcBorders>
              <w:top w:val="single" w:sz="4" w:space="0" w:color="000000"/>
              <w:left w:val="single" w:sz="4" w:space="0" w:color="000000"/>
              <w:bottom w:val="single" w:sz="4" w:space="0" w:color="000000"/>
            </w:tcBorders>
            <w:shd w:val="clear" w:color="auto" w:fill="E6E6E6"/>
          </w:tcPr>
          <w:p w14:paraId="64712679"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OUT</w:t>
            </w:r>
          </w:p>
        </w:tc>
        <w:tc>
          <w:tcPr>
            <w:tcW w:w="630" w:type="dxa"/>
            <w:tcBorders>
              <w:top w:val="single" w:sz="4" w:space="0" w:color="000000"/>
              <w:left w:val="single" w:sz="4" w:space="0" w:color="000000"/>
              <w:bottom w:val="single" w:sz="4" w:space="0" w:color="000000"/>
            </w:tcBorders>
            <w:shd w:val="clear" w:color="auto" w:fill="E6E6E6"/>
          </w:tcPr>
          <w:p w14:paraId="6471267A"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NOV</w:t>
            </w:r>
          </w:p>
        </w:tc>
        <w:tc>
          <w:tcPr>
            <w:tcW w:w="622" w:type="dxa"/>
            <w:tcBorders>
              <w:top w:val="single" w:sz="4" w:space="0" w:color="000000"/>
              <w:left w:val="single" w:sz="4" w:space="0" w:color="000000"/>
              <w:bottom w:val="single" w:sz="4" w:space="0" w:color="000000"/>
              <w:right w:val="single" w:sz="4" w:space="0" w:color="000000"/>
            </w:tcBorders>
            <w:shd w:val="clear" w:color="auto" w:fill="E6E6E6"/>
          </w:tcPr>
          <w:p w14:paraId="6471267B" w14:textId="77777777" w:rsidR="00EA3AC8" w:rsidRPr="00EA3AC8" w:rsidRDefault="00EA3AC8" w:rsidP="00AB5891">
            <w:pPr>
              <w:pStyle w:val="normal-simples"/>
              <w:ind w:firstLine="0"/>
              <w:rPr>
                <w:rFonts w:eastAsia="Calibri"/>
                <w:sz w:val="18"/>
                <w:szCs w:val="18"/>
              </w:rPr>
            </w:pPr>
            <w:r w:rsidRPr="00EA3AC8">
              <w:rPr>
                <w:rFonts w:eastAsia="Calibri"/>
                <w:sz w:val="18"/>
                <w:szCs w:val="18"/>
              </w:rPr>
              <w:t>DEZ</w:t>
            </w:r>
          </w:p>
        </w:tc>
      </w:tr>
      <w:tr w:rsidR="00EA3AC8" w:rsidRPr="00EA3AC8" w14:paraId="6471268A" w14:textId="77777777" w:rsidTr="00EA3AC8">
        <w:tc>
          <w:tcPr>
            <w:tcW w:w="510" w:type="dxa"/>
            <w:tcBorders>
              <w:top w:val="single" w:sz="4" w:space="0" w:color="000000"/>
              <w:left w:val="single" w:sz="4" w:space="0" w:color="000000"/>
              <w:bottom w:val="single" w:sz="4" w:space="0" w:color="000000"/>
            </w:tcBorders>
          </w:tcPr>
          <w:p w14:paraId="6471267D" w14:textId="77777777" w:rsidR="00EA3AC8" w:rsidRPr="00EA3AC8" w:rsidRDefault="00EA3AC8" w:rsidP="00AB5891">
            <w:pPr>
              <w:pStyle w:val="normal-simples"/>
              <w:ind w:firstLine="0"/>
              <w:rPr>
                <w:rFonts w:eastAsia="Calibri"/>
              </w:rPr>
            </w:pPr>
          </w:p>
        </w:tc>
        <w:tc>
          <w:tcPr>
            <w:tcW w:w="1500" w:type="dxa"/>
            <w:tcBorders>
              <w:top w:val="single" w:sz="4" w:space="0" w:color="000000"/>
              <w:left w:val="single" w:sz="4" w:space="0" w:color="000000"/>
              <w:bottom w:val="single" w:sz="4" w:space="0" w:color="000000"/>
            </w:tcBorders>
          </w:tcPr>
          <w:p w14:paraId="6471267E"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7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8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8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8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8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89" w14:textId="77777777" w:rsidR="00EA3AC8" w:rsidRPr="00EA3AC8" w:rsidRDefault="00EA3AC8" w:rsidP="00AB5891">
            <w:pPr>
              <w:pStyle w:val="normal-simples"/>
              <w:ind w:firstLine="0"/>
              <w:rPr>
                <w:rFonts w:eastAsia="Calibri"/>
                <w:szCs w:val="22"/>
              </w:rPr>
            </w:pPr>
          </w:p>
        </w:tc>
      </w:tr>
      <w:tr w:rsidR="00EA3AC8" w:rsidRPr="00EA3AC8" w14:paraId="64712698" w14:textId="77777777" w:rsidTr="00EA3AC8">
        <w:tc>
          <w:tcPr>
            <w:tcW w:w="510" w:type="dxa"/>
            <w:tcBorders>
              <w:top w:val="single" w:sz="4" w:space="0" w:color="000000"/>
              <w:left w:val="single" w:sz="4" w:space="0" w:color="000000"/>
              <w:bottom w:val="single" w:sz="4" w:space="0" w:color="000000"/>
            </w:tcBorders>
          </w:tcPr>
          <w:p w14:paraId="6471268B" w14:textId="77777777" w:rsidR="00EA3AC8" w:rsidRPr="00EA3AC8" w:rsidRDefault="00EA3AC8" w:rsidP="00AB5891">
            <w:pPr>
              <w:pStyle w:val="normal-simples"/>
              <w:ind w:firstLine="0"/>
              <w:rPr>
                <w:rFonts w:eastAsia="Calibri"/>
                <w:szCs w:val="22"/>
              </w:rPr>
            </w:pPr>
            <w:r w:rsidRPr="00EA3AC8">
              <w:rPr>
                <w:rFonts w:eastAsia="Calibri"/>
                <w:szCs w:val="22"/>
              </w:rPr>
              <w:t>01</w:t>
            </w:r>
          </w:p>
        </w:tc>
        <w:tc>
          <w:tcPr>
            <w:tcW w:w="1500" w:type="dxa"/>
            <w:tcBorders>
              <w:top w:val="single" w:sz="4" w:space="0" w:color="000000"/>
              <w:left w:val="single" w:sz="4" w:space="0" w:color="000000"/>
              <w:bottom w:val="single" w:sz="4" w:space="0" w:color="000000"/>
            </w:tcBorders>
          </w:tcPr>
          <w:p w14:paraId="6471268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8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8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8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9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9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5"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9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97" w14:textId="77777777" w:rsidR="00EA3AC8" w:rsidRPr="00EA3AC8" w:rsidRDefault="00EA3AC8" w:rsidP="00AB5891">
            <w:pPr>
              <w:pStyle w:val="normal-simples"/>
              <w:ind w:firstLine="0"/>
              <w:rPr>
                <w:rFonts w:eastAsia="Calibri"/>
                <w:szCs w:val="22"/>
              </w:rPr>
            </w:pPr>
          </w:p>
        </w:tc>
      </w:tr>
      <w:tr w:rsidR="00EA3AC8" w:rsidRPr="00EA3AC8" w14:paraId="647126A6" w14:textId="77777777" w:rsidTr="00EA3AC8">
        <w:tc>
          <w:tcPr>
            <w:tcW w:w="510" w:type="dxa"/>
            <w:tcBorders>
              <w:top w:val="single" w:sz="4" w:space="0" w:color="000000"/>
              <w:left w:val="single" w:sz="4" w:space="0" w:color="000000"/>
              <w:bottom w:val="single" w:sz="4" w:space="0" w:color="000000"/>
            </w:tcBorders>
          </w:tcPr>
          <w:p w14:paraId="64712699" w14:textId="77777777" w:rsidR="00EA3AC8" w:rsidRPr="00EA3AC8" w:rsidRDefault="00EA3AC8" w:rsidP="00AB5891">
            <w:pPr>
              <w:pStyle w:val="normal-simples"/>
              <w:ind w:firstLine="0"/>
              <w:rPr>
                <w:rFonts w:eastAsia="Calibri"/>
                <w:szCs w:val="22"/>
              </w:rPr>
            </w:pPr>
            <w:r w:rsidRPr="00EA3AC8">
              <w:rPr>
                <w:rFonts w:eastAsia="Calibri"/>
                <w:szCs w:val="22"/>
              </w:rPr>
              <w:t>02</w:t>
            </w:r>
          </w:p>
        </w:tc>
        <w:tc>
          <w:tcPr>
            <w:tcW w:w="1500" w:type="dxa"/>
            <w:tcBorders>
              <w:top w:val="single" w:sz="4" w:space="0" w:color="000000"/>
              <w:left w:val="single" w:sz="4" w:space="0" w:color="000000"/>
              <w:bottom w:val="single" w:sz="4" w:space="0" w:color="000000"/>
            </w:tcBorders>
          </w:tcPr>
          <w:p w14:paraId="6471269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9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60" w:type="dxa"/>
            <w:tcBorders>
              <w:top w:val="single" w:sz="4" w:space="0" w:color="000000"/>
              <w:left w:val="single" w:sz="4" w:space="0" w:color="000000"/>
              <w:bottom w:val="single" w:sz="4" w:space="0" w:color="000000"/>
            </w:tcBorders>
          </w:tcPr>
          <w:p w14:paraId="6471269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9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9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9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3"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A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A5" w14:textId="77777777" w:rsidR="00EA3AC8" w:rsidRPr="00EA3AC8" w:rsidRDefault="00EA3AC8" w:rsidP="00AB5891">
            <w:pPr>
              <w:pStyle w:val="normal-simples"/>
              <w:ind w:firstLine="0"/>
              <w:rPr>
                <w:rFonts w:eastAsia="Calibri"/>
                <w:szCs w:val="22"/>
              </w:rPr>
            </w:pPr>
          </w:p>
        </w:tc>
      </w:tr>
      <w:tr w:rsidR="00EA3AC8" w:rsidRPr="00EA3AC8" w14:paraId="647126B4" w14:textId="77777777" w:rsidTr="00EA3AC8">
        <w:tc>
          <w:tcPr>
            <w:tcW w:w="510" w:type="dxa"/>
            <w:tcBorders>
              <w:top w:val="single" w:sz="4" w:space="0" w:color="000000"/>
              <w:left w:val="single" w:sz="4" w:space="0" w:color="000000"/>
              <w:bottom w:val="single" w:sz="4" w:space="0" w:color="000000"/>
            </w:tcBorders>
          </w:tcPr>
          <w:p w14:paraId="647126A7" w14:textId="77777777" w:rsidR="00EA3AC8" w:rsidRPr="00EA3AC8" w:rsidRDefault="00EA3AC8" w:rsidP="00AB5891">
            <w:pPr>
              <w:pStyle w:val="normal-simples"/>
              <w:ind w:firstLine="0"/>
              <w:rPr>
                <w:rFonts w:eastAsia="Calibri"/>
                <w:szCs w:val="22"/>
              </w:rPr>
            </w:pPr>
            <w:r w:rsidRPr="00EA3AC8">
              <w:rPr>
                <w:rFonts w:eastAsia="Calibri"/>
                <w:szCs w:val="22"/>
              </w:rPr>
              <w:t>03</w:t>
            </w:r>
          </w:p>
        </w:tc>
        <w:tc>
          <w:tcPr>
            <w:tcW w:w="1500" w:type="dxa"/>
            <w:tcBorders>
              <w:top w:val="single" w:sz="4" w:space="0" w:color="000000"/>
              <w:left w:val="single" w:sz="4" w:space="0" w:color="000000"/>
              <w:bottom w:val="single" w:sz="4" w:space="0" w:color="000000"/>
            </w:tcBorders>
          </w:tcPr>
          <w:p w14:paraId="647126A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A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AB"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A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A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A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A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1"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B3" w14:textId="77777777" w:rsidR="00EA3AC8" w:rsidRPr="00EA3AC8" w:rsidRDefault="00EA3AC8" w:rsidP="00AB5891">
            <w:pPr>
              <w:pStyle w:val="normal-simples"/>
              <w:ind w:firstLine="0"/>
              <w:rPr>
                <w:rFonts w:eastAsia="Calibri"/>
                <w:szCs w:val="22"/>
              </w:rPr>
            </w:pPr>
          </w:p>
        </w:tc>
      </w:tr>
      <w:tr w:rsidR="00EA3AC8" w:rsidRPr="00EA3AC8" w14:paraId="647126C2" w14:textId="77777777" w:rsidTr="00EA3AC8">
        <w:tc>
          <w:tcPr>
            <w:tcW w:w="510" w:type="dxa"/>
            <w:tcBorders>
              <w:top w:val="single" w:sz="4" w:space="0" w:color="000000"/>
              <w:left w:val="single" w:sz="4" w:space="0" w:color="000000"/>
              <w:bottom w:val="single" w:sz="4" w:space="0" w:color="000000"/>
            </w:tcBorders>
          </w:tcPr>
          <w:p w14:paraId="647126B5" w14:textId="77777777" w:rsidR="00EA3AC8" w:rsidRPr="00EA3AC8" w:rsidRDefault="00EA3AC8" w:rsidP="00AB5891">
            <w:pPr>
              <w:pStyle w:val="normal-simples"/>
              <w:ind w:firstLine="0"/>
              <w:rPr>
                <w:rFonts w:eastAsia="Calibri"/>
                <w:szCs w:val="22"/>
              </w:rPr>
            </w:pPr>
            <w:r w:rsidRPr="00EA3AC8">
              <w:rPr>
                <w:rFonts w:eastAsia="Calibri"/>
                <w:szCs w:val="22"/>
              </w:rPr>
              <w:t>04</w:t>
            </w:r>
          </w:p>
        </w:tc>
        <w:tc>
          <w:tcPr>
            <w:tcW w:w="1500" w:type="dxa"/>
            <w:tcBorders>
              <w:top w:val="single" w:sz="4" w:space="0" w:color="000000"/>
              <w:left w:val="single" w:sz="4" w:space="0" w:color="000000"/>
              <w:bottom w:val="single" w:sz="4" w:space="0" w:color="000000"/>
            </w:tcBorders>
          </w:tcPr>
          <w:p w14:paraId="647126B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B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B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70" w:type="dxa"/>
            <w:tcBorders>
              <w:top w:val="single" w:sz="4" w:space="0" w:color="000000"/>
              <w:left w:val="single" w:sz="4" w:space="0" w:color="000000"/>
              <w:bottom w:val="single" w:sz="4" w:space="0" w:color="000000"/>
            </w:tcBorders>
          </w:tcPr>
          <w:p w14:paraId="647126B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B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B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B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BF"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1" w14:textId="77777777" w:rsidR="00EA3AC8" w:rsidRPr="00EA3AC8" w:rsidRDefault="00EA3AC8" w:rsidP="00AB5891">
            <w:pPr>
              <w:pStyle w:val="normal-simples"/>
              <w:ind w:firstLine="0"/>
              <w:rPr>
                <w:rFonts w:eastAsia="Calibri"/>
                <w:szCs w:val="22"/>
              </w:rPr>
            </w:pPr>
          </w:p>
        </w:tc>
      </w:tr>
      <w:tr w:rsidR="00EA3AC8" w:rsidRPr="00EA3AC8" w14:paraId="647126D0" w14:textId="77777777" w:rsidTr="00EA3AC8">
        <w:tc>
          <w:tcPr>
            <w:tcW w:w="510" w:type="dxa"/>
            <w:tcBorders>
              <w:top w:val="single" w:sz="4" w:space="0" w:color="000000"/>
              <w:left w:val="single" w:sz="4" w:space="0" w:color="000000"/>
              <w:bottom w:val="single" w:sz="4" w:space="0" w:color="000000"/>
            </w:tcBorders>
          </w:tcPr>
          <w:p w14:paraId="647126C3" w14:textId="77777777" w:rsidR="00EA3AC8" w:rsidRPr="00EA3AC8" w:rsidRDefault="00EA3AC8" w:rsidP="00AB5891">
            <w:pPr>
              <w:pStyle w:val="normal-simples"/>
              <w:ind w:firstLine="0"/>
              <w:rPr>
                <w:rFonts w:eastAsia="Calibri"/>
                <w:szCs w:val="22"/>
              </w:rPr>
            </w:pPr>
            <w:r w:rsidRPr="00EA3AC8">
              <w:rPr>
                <w:rFonts w:eastAsia="Calibri"/>
                <w:szCs w:val="22"/>
              </w:rPr>
              <w:t>05</w:t>
            </w:r>
          </w:p>
        </w:tc>
        <w:tc>
          <w:tcPr>
            <w:tcW w:w="1500" w:type="dxa"/>
            <w:tcBorders>
              <w:top w:val="single" w:sz="4" w:space="0" w:color="000000"/>
              <w:left w:val="single" w:sz="4" w:space="0" w:color="000000"/>
              <w:bottom w:val="single" w:sz="4" w:space="0" w:color="000000"/>
            </w:tcBorders>
          </w:tcPr>
          <w:p w14:paraId="647126C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C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C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00" w:type="dxa"/>
            <w:tcBorders>
              <w:top w:val="single" w:sz="4" w:space="0" w:color="000000"/>
              <w:left w:val="single" w:sz="4" w:space="0" w:color="000000"/>
              <w:bottom w:val="single" w:sz="4" w:space="0" w:color="000000"/>
            </w:tcBorders>
          </w:tcPr>
          <w:p w14:paraId="647126C9"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C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C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C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D"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CE"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CF" w14:textId="77777777" w:rsidR="00EA3AC8" w:rsidRPr="00EA3AC8" w:rsidRDefault="00EA3AC8" w:rsidP="00AB5891">
            <w:pPr>
              <w:pStyle w:val="normal-simples"/>
              <w:ind w:firstLine="0"/>
              <w:rPr>
                <w:rFonts w:eastAsia="Calibri"/>
                <w:szCs w:val="22"/>
              </w:rPr>
            </w:pPr>
          </w:p>
        </w:tc>
      </w:tr>
      <w:tr w:rsidR="00EA3AC8" w:rsidRPr="00EA3AC8" w14:paraId="647126DE" w14:textId="77777777" w:rsidTr="00EA3AC8">
        <w:tc>
          <w:tcPr>
            <w:tcW w:w="510" w:type="dxa"/>
            <w:tcBorders>
              <w:top w:val="single" w:sz="4" w:space="0" w:color="000000"/>
              <w:left w:val="single" w:sz="4" w:space="0" w:color="000000"/>
              <w:bottom w:val="single" w:sz="4" w:space="0" w:color="000000"/>
            </w:tcBorders>
          </w:tcPr>
          <w:p w14:paraId="647126D1" w14:textId="77777777" w:rsidR="00EA3AC8" w:rsidRPr="00EA3AC8" w:rsidRDefault="00EA3AC8" w:rsidP="00AB5891">
            <w:pPr>
              <w:pStyle w:val="normal-simples"/>
              <w:ind w:firstLine="0"/>
              <w:rPr>
                <w:rFonts w:eastAsia="Calibri"/>
                <w:szCs w:val="22"/>
              </w:rPr>
            </w:pPr>
            <w:r w:rsidRPr="00EA3AC8">
              <w:rPr>
                <w:rFonts w:eastAsia="Calibri"/>
                <w:szCs w:val="22"/>
              </w:rPr>
              <w:t>06</w:t>
            </w:r>
          </w:p>
        </w:tc>
        <w:tc>
          <w:tcPr>
            <w:tcW w:w="1500" w:type="dxa"/>
            <w:tcBorders>
              <w:top w:val="single" w:sz="4" w:space="0" w:color="000000"/>
              <w:left w:val="single" w:sz="4" w:space="0" w:color="000000"/>
              <w:bottom w:val="single" w:sz="4" w:space="0" w:color="000000"/>
            </w:tcBorders>
          </w:tcPr>
          <w:p w14:paraId="647126D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D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D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D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D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D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D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DC"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DD" w14:textId="77777777" w:rsidR="00EA3AC8" w:rsidRPr="00EA3AC8" w:rsidRDefault="00EA3AC8" w:rsidP="00AB5891">
            <w:pPr>
              <w:pStyle w:val="normal-simples"/>
              <w:ind w:firstLine="0"/>
              <w:rPr>
                <w:rFonts w:eastAsia="Calibri"/>
                <w:szCs w:val="22"/>
              </w:rPr>
            </w:pPr>
          </w:p>
        </w:tc>
      </w:tr>
      <w:tr w:rsidR="00EA3AC8" w:rsidRPr="00EA3AC8" w14:paraId="647126EC" w14:textId="77777777" w:rsidTr="00EA3AC8">
        <w:tc>
          <w:tcPr>
            <w:tcW w:w="510" w:type="dxa"/>
            <w:tcBorders>
              <w:top w:val="single" w:sz="4" w:space="0" w:color="000000"/>
              <w:left w:val="single" w:sz="4" w:space="0" w:color="000000"/>
              <w:bottom w:val="single" w:sz="4" w:space="0" w:color="000000"/>
            </w:tcBorders>
          </w:tcPr>
          <w:p w14:paraId="647126DF" w14:textId="77777777" w:rsidR="00EA3AC8" w:rsidRPr="00EA3AC8" w:rsidRDefault="00EA3AC8" w:rsidP="00AB5891">
            <w:pPr>
              <w:pStyle w:val="normal-simples"/>
              <w:ind w:firstLine="0"/>
              <w:rPr>
                <w:rFonts w:eastAsia="Calibri"/>
                <w:szCs w:val="22"/>
              </w:rPr>
            </w:pPr>
            <w:r w:rsidRPr="00EA3AC8">
              <w:rPr>
                <w:rFonts w:eastAsia="Calibri"/>
                <w:szCs w:val="22"/>
              </w:rPr>
              <w:t>07</w:t>
            </w:r>
          </w:p>
        </w:tc>
        <w:tc>
          <w:tcPr>
            <w:tcW w:w="1500" w:type="dxa"/>
            <w:tcBorders>
              <w:top w:val="single" w:sz="4" w:space="0" w:color="000000"/>
              <w:left w:val="single" w:sz="4" w:space="0" w:color="000000"/>
              <w:bottom w:val="single" w:sz="4" w:space="0" w:color="000000"/>
            </w:tcBorders>
          </w:tcPr>
          <w:p w14:paraId="647126E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E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E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E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E7"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E8"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E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EA"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EB" w14:textId="77777777" w:rsidR="00EA3AC8" w:rsidRPr="00EA3AC8" w:rsidRDefault="00EA3AC8" w:rsidP="00AB5891">
            <w:pPr>
              <w:pStyle w:val="normal-simples"/>
              <w:ind w:firstLine="0"/>
              <w:rPr>
                <w:rFonts w:eastAsia="Calibri"/>
                <w:szCs w:val="22"/>
              </w:rPr>
            </w:pPr>
          </w:p>
        </w:tc>
      </w:tr>
      <w:tr w:rsidR="00EA3AC8" w:rsidRPr="00EA3AC8" w14:paraId="647126FA" w14:textId="77777777" w:rsidTr="00EA3AC8">
        <w:tc>
          <w:tcPr>
            <w:tcW w:w="510" w:type="dxa"/>
            <w:tcBorders>
              <w:top w:val="single" w:sz="4" w:space="0" w:color="000000"/>
              <w:left w:val="single" w:sz="4" w:space="0" w:color="000000"/>
              <w:bottom w:val="single" w:sz="4" w:space="0" w:color="000000"/>
            </w:tcBorders>
          </w:tcPr>
          <w:p w14:paraId="647126ED" w14:textId="77777777" w:rsidR="00EA3AC8" w:rsidRPr="00EA3AC8" w:rsidRDefault="00EA3AC8" w:rsidP="00AB5891">
            <w:pPr>
              <w:pStyle w:val="normal-simples"/>
              <w:ind w:firstLine="0"/>
              <w:rPr>
                <w:rFonts w:eastAsia="Calibri"/>
                <w:szCs w:val="22"/>
              </w:rPr>
            </w:pPr>
            <w:r w:rsidRPr="00EA3AC8">
              <w:rPr>
                <w:rFonts w:eastAsia="Calibri"/>
                <w:szCs w:val="22"/>
              </w:rPr>
              <w:t>08</w:t>
            </w:r>
          </w:p>
        </w:tc>
        <w:tc>
          <w:tcPr>
            <w:tcW w:w="1500" w:type="dxa"/>
            <w:tcBorders>
              <w:top w:val="single" w:sz="4" w:space="0" w:color="000000"/>
              <w:left w:val="single" w:sz="4" w:space="0" w:color="000000"/>
              <w:bottom w:val="single" w:sz="4" w:space="0" w:color="000000"/>
            </w:tcBorders>
          </w:tcPr>
          <w:p w14:paraId="647126EE"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EF"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1"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6F2"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6F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6F4"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585" w:type="dxa"/>
            <w:tcBorders>
              <w:top w:val="single" w:sz="4" w:space="0" w:color="000000"/>
              <w:left w:val="single" w:sz="4" w:space="0" w:color="000000"/>
              <w:bottom w:val="single" w:sz="4" w:space="0" w:color="000000"/>
            </w:tcBorders>
          </w:tcPr>
          <w:p w14:paraId="647126F6"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6F7"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8"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6F9" w14:textId="77777777" w:rsidR="00EA3AC8" w:rsidRPr="00EA3AC8" w:rsidRDefault="00EA3AC8" w:rsidP="00AB5891">
            <w:pPr>
              <w:pStyle w:val="normal-simples"/>
              <w:ind w:firstLine="0"/>
              <w:rPr>
                <w:rFonts w:eastAsia="Calibri"/>
                <w:szCs w:val="22"/>
              </w:rPr>
            </w:pPr>
          </w:p>
        </w:tc>
      </w:tr>
      <w:tr w:rsidR="00EA3AC8" w:rsidRPr="00EA3AC8" w14:paraId="64712708" w14:textId="77777777" w:rsidTr="00EA3AC8">
        <w:tc>
          <w:tcPr>
            <w:tcW w:w="510" w:type="dxa"/>
            <w:tcBorders>
              <w:top w:val="single" w:sz="4" w:space="0" w:color="000000"/>
              <w:left w:val="single" w:sz="4" w:space="0" w:color="000000"/>
              <w:bottom w:val="single" w:sz="4" w:space="0" w:color="000000"/>
            </w:tcBorders>
          </w:tcPr>
          <w:p w14:paraId="647126FB" w14:textId="77777777" w:rsidR="00EA3AC8" w:rsidRPr="00EA3AC8" w:rsidRDefault="00EA3AC8" w:rsidP="00AB5891">
            <w:pPr>
              <w:pStyle w:val="normal-simples"/>
              <w:ind w:firstLine="0"/>
              <w:rPr>
                <w:rFonts w:eastAsia="Calibri"/>
                <w:szCs w:val="22"/>
              </w:rPr>
            </w:pPr>
            <w:r w:rsidRPr="00EA3AC8">
              <w:rPr>
                <w:rFonts w:eastAsia="Calibri"/>
                <w:szCs w:val="22"/>
              </w:rPr>
              <w:t>09</w:t>
            </w:r>
          </w:p>
        </w:tc>
        <w:tc>
          <w:tcPr>
            <w:tcW w:w="1500" w:type="dxa"/>
            <w:tcBorders>
              <w:top w:val="single" w:sz="4" w:space="0" w:color="000000"/>
              <w:left w:val="single" w:sz="4" w:space="0" w:color="000000"/>
              <w:bottom w:val="single" w:sz="4" w:space="0" w:color="000000"/>
            </w:tcBorders>
          </w:tcPr>
          <w:p w14:paraId="647126FC"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6FD"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6F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6FF"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0"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2"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3"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04"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5"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06"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07" w14:textId="77777777" w:rsidR="00EA3AC8" w:rsidRPr="00EA3AC8" w:rsidRDefault="00EA3AC8" w:rsidP="00AB5891">
            <w:pPr>
              <w:pStyle w:val="normal-simples"/>
              <w:ind w:firstLine="0"/>
              <w:rPr>
                <w:rFonts w:eastAsia="Calibri"/>
                <w:szCs w:val="22"/>
              </w:rPr>
            </w:pPr>
          </w:p>
        </w:tc>
      </w:tr>
      <w:tr w:rsidR="00EA3AC8" w:rsidRPr="00EA3AC8" w14:paraId="64712716" w14:textId="77777777" w:rsidTr="00EA3AC8">
        <w:tc>
          <w:tcPr>
            <w:tcW w:w="510" w:type="dxa"/>
            <w:tcBorders>
              <w:top w:val="single" w:sz="4" w:space="0" w:color="000000"/>
              <w:left w:val="single" w:sz="4" w:space="0" w:color="000000"/>
              <w:bottom w:val="single" w:sz="4" w:space="0" w:color="000000"/>
            </w:tcBorders>
          </w:tcPr>
          <w:p w14:paraId="64712709" w14:textId="77777777" w:rsidR="00EA3AC8" w:rsidRPr="00EA3AC8" w:rsidRDefault="00EA3AC8" w:rsidP="00AB5891">
            <w:pPr>
              <w:pStyle w:val="normal-simples"/>
              <w:ind w:firstLine="0"/>
              <w:rPr>
                <w:rFonts w:eastAsia="Calibri"/>
                <w:szCs w:val="22"/>
              </w:rPr>
            </w:pPr>
            <w:r w:rsidRPr="00EA3AC8">
              <w:rPr>
                <w:rFonts w:eastAsia="Calibri"/>
                <w:szCs w:val="22"/>
              </w:rPr>
              <w:t>10</w:t>
            </w:r>
          </w:p>
        </w:tc>
        <w:tc>
          <w:tcPr>
            <w:tcW w:w="1500" w:type="dxa"/>
            <w:tcBorders>
              <w:top w:val="single" w:sz="4" w:space="0" w:color="000000"/>
              <w:left w:val="single" w:sz="4" w:space="0" w:color="000000"/>
              <w:bottom w:val="single" w:sz="4" w:space="0" w:color="000000"/>
            </w:tcBorders>
          </w:tcPr>
          <w:p w14:paraId="6471270A"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0B"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0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0D"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0E"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0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0"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1"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3"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14"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15" w14:textId="77777777" w:rsidR="00EA3AC8" w:rsidRPr="00EA3AC8" w:rsidRDefault="00EA3AC8" w:rsidP="00AB5891">
            <w:pPr>
              <w:pStyle w:val="normal-simples"/>
              <w:ind w:firstLine="0"/>
              <w:rPr>
                <w:rFonts w:eastAsia="Calibri"/>
                <w:szCs w:val="22"/>
              </w:rPr>
            </w:pPr>
          </w:p>
        </w:tc>
      </w:tr>
      <w:tr w:rsidR="00EA3AC8" w:rsidRPr="00EA3AC8" w14:paraId="64712724" w14:textId="77777777" w:rsidTr="00EA3AC8">
        <w:tc>
          <w:tcPr>
            <w:tcW w:w="510" w:type="dxa"/>
            <w:tcBorders>
              <w:top w:val="single" w:sz="4" w:space="0" w:color="000000"/>
              <w:left w:val="single" w:sz="4" w:space="0" w:color="000000"/>
              <w:bottom w:val="single" w:sz="4" w:space="0" w:color="000000"/>
            </w:tcBorders>
          </w:tcPr>
          <w:p w14:paraId="64712717" w14:textId="77777777" w:rsidR="00EA3AC8" w:rsidRPr="00EA3AC8" w:rsidRDefault="00EA3AC8" w:rsidP="00AB5891">
            <w:pPr>
              <w:pStyle w:val="normal-simples"/>
              <w:ind w:firstLine="0"/>
              <w:rPr>
                <w:rFonts w:eastAsia="Calibri"/>
                <w:szCs w:val="22"/>
              </w:rPr>
            </w:pPr>
            <w:r w:rsidRPr="00EA3AC8">
              <w:rPr>
                <w:rFonts w:eastAsia="Calibri"/>
                <w:szCs w:val="22"/>
              </w:rPr>
              <w:t>11</w:t>
            </w:r>
          </w:p>
        </w:tc>
        <w:tc>
          <w:tcPr>
            <w:tcW w:w="1500" w:type="dxa"/>
            <w:tcBorders>
              <w:top w:val="single" w:sz="4" w:space="0" w:color="000000"/>
              <w:left w:val="single" w:sz="4" w:space="0" w:color="000000"/>
              <w:bottom w:val="single" w:sz="4" w:space="0" w:color="000000"/>
            </w:tcBorders>
          </w:tcPr>
          <w:p w14:paraId="64712718"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19"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1B"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1C"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1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1E"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1F"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0"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1"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22"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23" w14:textId="77777777" w:rsidR="00EA3AC8" w:rsidRPr="00EA3AC8" w:rsidRDefault="00EA3AC8" w:rsidP="00AB5891">
            <w:pPr>
              <w:pStyle w:val="normal-simples"/>
              <w:ind w:firstLine="0"/>
              <w:rPr>
                <w:rFonts w:eastAsia="Calibri"/>
                <w:szCs w:val="22"/>
              </w:rPr>
            </w:pPr>
          </w:p>
        </w:tc>
      </w:tr>
      <w:tr w:rsidR="00EA3AC8" w:rsidRPr="00EA3AC8" w14:paraId="64712732" w14:textId="77777777" w:rsidTr="00EA3AC8">
        <w:tc>
          <w:tcPr>
            <w:tcW w:w="510" w:type="dxa"/>
            <w:tcBorders>
              <w:top w:val="single" w:sz="4" w:space="0" w:color="000000"/>
              <w:left w:val="single" w:sz="4" w:space="0" w:color="000000"/>
              <w:bottom w:val="single" w:sz="4" w:space="0" w:color="000000"/>
            </w:tcBorders>
          </w:tcPr>
          <w:p w14:paraId="64712725" w14:textId="77777777" w:rsidR="00EA3AC8" w:rsidRPr="00EA3AC8" w:rsidRDefault="00EA3AC8" w:rsidP="00AB5891">
            <w:pPr>
              <w:pStyle w:val="normal-simples"/>
              <w:ind w:firstLine="0"/>
              <w:rPr>
                <w:rFonts w:eastAsia="Calibri"/>
                <w:szCs w:val="22"/>
              </w:rPr>
            </w:pPr>
            <w:r w:rsidRPr="00EA3AC8">
              <w:rPr>
                <w:rFonts w:eastAsia="Calibri"/>
                <w:szCs w:val="22"/>
              </w:rPr>
              <w:t>12</w:t>
            </w:r>
          </w:p>
        </w:tc>
        <w:tc>
          <w:tcPr>
            <w:tcW w:w="1500" w:type="dxa"/>
            <w:tcBorders>
              <w:top w:val="single" w:sz="4" w:space="0" w:color="000000"/>
              <w:left w:val="single" w:sz="4" w:space="0" w:color="000000"/>
              <w:bottom w:val="single" w:sz="4" w:space="0" w:color="000000"/>
            </w:tcBorders>
          </w:tcPr>
          <w:p w14:paraId="64712726"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27"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9"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2A"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2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C"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2D"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2E"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2F"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0" w14:textId="77777777" w:rsidR="00EA3AC8" w:rsidRPr="00EA3AC8" w:rsidRDefault="00EA3AC8" w:rsidP="00AB5891">
            <w:pPr>
              <w:pStyle w:val="normal-simples"/>
              <w:ind w:firstLine="0"/>
              <w:rPr>
                <w:rFonts w:eastAsia="Calibri"/>
                <w:szCs w:val="22"/>
              </w:rPr>
            </w:pPr>
          </w:p>
        </w:tc>
        <w:tc>
          <w:tcPr>
            <w:tcW w:w="622" w:type="dxa"/>
            <w:tcBorders>
              <w:top w:val="single" w:sz="4" w:space="0" w:color="000000"/>
              <w:left w:val="single" w:sz="4" w:space="0" w:color="000000"/>
              <w:bottom w:val="single" w:sz="4" w:space="0" w:color="000000"/>
              <w:right w:val="single" w:sz="4" w:space="0" w:color="000000"/>
            </w:tcBorders>
          </w:tcPr>
          <w:p w14:paraId="64712731" w14:textId="77777777" w:rsidR="00EA3AC8" w:rsidRPr="00EA3AC8" w:rsidRDefault="00EA3AC8" w:rsidP="00AB5891">
            <w:pPr>
              <w:pStyle w:val="normal-simples"/>
              <w:ind w:firstLine="0"/>
              <w:rPr>
                <w:rFonts w:eastAsia="Calibri"/>
                <w:szCs w:val="22"/>
              </w:rPr>
            </w:pPr>
          </w:p>
        </w:tc>
      </w:tr>
      <w:tr w:rsidR="00EA3AC8" w:rsidRPr="00EA3AC8" w14:paraId="64712740" w14:textId="77777777" w:rsidTr="00EA3AC8">
        <w:tc>
          <w:tcPr>
            <w:tcW w:w="510" w:type="dxa"/>
            <w:tcBorders>
              <w:top w:val="single" w:sz="4" w:space="0" w:color="000000"/>
              <w:left w:val="single" w:sz="4" w:space="0" w:color="000000"/>
              <w:bottom w:val="single" w:sz="4" w:space="0" w:color="000000"/>
            </w:tcBorders>
          </w:tcPr>
          <w:p w14:paraId="64712733" w14:textId="77777777" w:rsidR="00EA3AC8" w:rsidRPr="00EA3AC8" w:rsidRDefault="00EA3AC8" w:rsidP="00AB5891">
            <w:pPr>
              <w:pStyle w:val="normal-simples"/>
              <w:ind w:firstLine="0"/>
              <w:rPr>
                <w:rFonts w:eastAsia="Calibri"/>
                <w:szCs w:val="22"/>
              </w:rPr>
            </w:pPr>
            <w:r w:rsidRPr="00EA3AC8">
              <w:rPr>
                <w:rFonts w:eastAsia="Calibri"/>
                <w:szCs w:val="22"/>
              </w:rPr>
              <w:t>13</w:t>
            </w:r>
          </w:p>
        </w:tc>
        <w:tc>
          <w:tcPr>
            <w:tcW w:w="1500" w:type="dxa"/>
            <w:tcBorders>
              <w:top w:val="single" w:sz="4" w:space="0" w:color="000000"/>
              <w:left w:val="single" w:sz="4" w:space="0" w:color="000000"/>
              <w:bottom w:val="single" w:sz="4" w:space="0" w:color="000000"/>
            </w:tcBorders>
          </w:tcPr>
          <w:p w14:paraId="64712734"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35"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6"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7"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38"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3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A"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3B"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3C"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3D"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30" w:type="dxa"/>
            <w:tcBorders>
              <w:top w:val="single" w:sz="4" w:space="0" w:color="000000"/>
              <w:left w:val="single" w:sz="4" w:space="0" w:color="000000"/>
              <w:bottom w:val="single" w:sz="4" w:space="0" w:color="000000"/>
            </w:tcBorders>
          </w:tcPr>
          <w:p w14:paraId="6471273E"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3F" w14:textId="77777777" w:rsidR="00EA3AC8" w:rsidRPr="00EA3AC8" w:rsidRDefault="00EA3AC8" w:rsidP="00AB5891">
            <w:pPr>
              <w:pStyle w:val="normal-simples"/>
              <w:ind w:firstLine="0"/>
              <w:rPr>
                <w:rFonts w:eastAsia="Calibri"/>
                <w:szCs w:val="22"/>
              </w:rPr>
            </w:pPr>
          </w:p>
        </w:tc>
      </w:tr>
      <w:tr w:rsidR="00EA3AC8" w:rsidRPr="00EA3AC8" w14:paraId="6471274E" w14:textId="77777777" w:rsidTr="00EA3AC8">
        <w:tc>
          <w:tcPr>
            <w:tcW w:w="510" w:type="dxa"/>
            <w:tcBorders>
              <w:top w:val="single" w:sz="4" w:space="0" w:color="000000"/>
              <w:left w:val="single" w:sz="4" w:space="0" w:color="000000"/>
              <w:bottom w:val="single" w:sz="4" w:space="0" w:color="000000"/>
            </w:tcBorders>
          </w:tcPr>
          <w:p w14:paraId="64712741" w14:textId="77777777" w:rsidR="00EA3AC8" w:rsidRPr="00EA3AC8" w:rsidRDefault="00EA3AC8" w:rsidP="00AB5891">
            <w:pPr>
              <w:pStyle w:val="normal-simples"/>
              <w:ind w:firstLine="0"/>
              <w:rPr>
                <w:rFonts w:eastAsia="Calibri"/>
                <w:szCs w:val="22"/>
              </w:rPr>
            </w:pPr>
            <w:r w:rsidRPr="00EA3AC8">
              <w:rPr>
                <w:rFonts w:eastAsia="Calibri"/>
                <w:szCs w:val="22"/>
              </w:rPr>
              <w:t>14</w:t>
            </w:r>
          </w:p>
        </w:tc>
        <w:tc>
          <w:tcPr>
            <w:tcW w:w="1500" w:type="dxa"/>
            <w:tcBorders>
              <w:top w:val="single" w:sz="4" w:space="0" w:color="000000"/>
              <w:left w:val="single" w:sz="4" w:space="0" w:color="000000"/>
              <w:bottom w:val="single" w:sz="4" w:space="0" w:color="000000"/>
            </w:tcBorders>
          </w:tcPr>
          <w:p w14:paraId="64712742"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43"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4"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5"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46"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4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8"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49"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4A"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B"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4C"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4D" w14:textId="77777777" w:rsidR="00EA3AC8" w:rsidRPr="00EA3AC8" w:rsidRDefault="00EA3AC8" w:rsidP="00AB5891">
            <w:pPr>
              <w:pStyle w:val="normal-simples"/>
              <w:ind w:firstLine="0"/>
              <w:rPr>
                <w:rFonts w:eastAsia="Calibri"/>
                <w:szCs w:val="22"/>
              </w:rPr>
            </w:pPr>
          </w:p>
        </w:tc>
      </w:tr>
      <w:tr w:rsidR="00EA3AC8" w:rsidRPr="00EA3AC8" w14:paraId="6471275C" w14:textId="77777777" w:rsidTr="00EA3AC8">
        <w:tc>
          <w:tcPr>
            <w:tcW w:w="510" w:type="dxa"/>
            <w:tcBorders>
              <w:top w:val="single" w:sz="4" w:space="0" w:color="000000"/>
              <w:left w:val="single" w:sz="4" w:space="0" w:color="000000"/>
              <w:bottom w:val="single" w:sz="4" w:space="0" w:color="000000"/>
            </w:tcBorders>
          </w:tcPr>
          <w:p w14:paraId="6471274F" w14:textId="77777777" w:rsidR="00EA3AC8" w:rsidRPr="00EA3AC8" w:rsidRDefault="00EA3AC8" w:rsidP="00AB5891">
            <w:pPr>
              <w:pStyle w:val="normal-simples"/>
              <w:ind w:firstLine="0"/>
              <w:rPr>
                <w:rFonts w:eastAsia="Calibri"/>
                <w:szCs w:val="22"/>
              </w:rPr>
            </w:pPr>
            <w:r w:rsidRPr="00EA3AC8">
              <w:rPr>
                <w:rFonts w:eastAsia="Calibri"/>
                <w:szCs w:val="22"/>
              </w:rPr>
              <w:t>15</w:t>
            </w:r>
          </w:p>
        </w:tc>
        <w:tc>
          <w:tcPr>
            <w:tcW w:w="1500" w:type="dxa"/>
            <w:tcBorders>
              <w:top w:val="single" w:sz="4" w:space="0" w:color="000000"/>
              <w:left w:val="single" w:sz="4" w:space="0" w:color="000000"/>
              <w:bottom w:val="single" w:sz="4" w:space="0" w:color="000000"/>
            </w:tcBorders>
          </w:tcPr>
          <w:p w14:paraId="64712750" w14:textId="77777777" w:rsidR="00EA3AC8" w:rsidRPr="00EA3AC8" w:rsidRDefault="00EA3AC8" w:rsidP="00AB5891">
            <w:pPr>
              <w:pStyle w:val="normal-simples"/>
              <w:ind w:firstLine="0"/>
              <w:rPr>
                <w:rFonts w:eastAsia="Calibri"/>
                <w:szCs w:val="22"/>
              </w:rPr>
            </w:pPr>
            <w:r w:rsidRPr="00EA3AC8">
              <w:rPr>
                <w:rFonts w:eastAsia="Calibri"/>
                <w:szCs w:val="22"/>
              </w:rPr>
              <w:t>Atividade</w:t>
            </w:r>
          </w:p>
        </w:tc>
        <w:tc>
          <w:tcPr>
            <w:tcW w:w="585" w:type="dxa"/>
            <w:tcBorders>
              <w:top w:val="single" w:sz="4" w:space="0" w:color="000000"/>
              <w:left w:val="single" w:sz="4" w:space="0" w:color="000000"/>
              <w:bottom w:val="single" w:sz="4" w:space="0" w:color="000000"/>
            </w:tcBorders>
          </w:tcPr>
          <w:p w14:paraId="64712751"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2"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3" w14:textId="77777777" w:rsidR="00EA3AC8" w:rsidRPr="00EA3AC8" w:rsidRDefault="00EA3AC8" w:rsidP="00AB5891">
            <w:pPr>
              <w:pStyle w:val="normal-simples"/>
              <w:ind w:firstLine="0"/>
              <w:rPr>
                <w:rFonts w:eastAsia="Calibri"/>
                <w:szCs w:val="22"/>
              </w:rPr>
            </w:pPr>
          </w:p>
        </w:tc>
        <w:tc>
          <w:tcPr>
            <w:tcW w:w="570" w:type="dxa"/>
            <w:tcBorders>
              <w:top w:val="single" w:sz="4" w:space="0" w:color="000000"/>
              <w:left w:val="single" w:sz="4" w:space="0" w:color="000000"/>
              <w:bottom w:val="single" w:sz="4" w:space="0" w:color="000000"/>
            </w:tcBorders>
          </w:tcPr>
          <w:p w14:paraId="64712754" w14:textId="77777777" w:rsidR="00EA3AC8" w:rsidRPr="00EA3AC8" w:rsidRDefault="00EA3AC8" w:rsidP="00AB5891">
            <w:pPr>
              <w:pStyle w:val="normal-simples"/>
              <w:ind w:firstLine="0"/>
              <w:rPr>
                <w:rFonts w:eastAsia="Calibri"/>
                <w:szCs w:val="22"/>
              </w:rPr>
            </w:pPr>
          </w:p>
        </w:tc>
        <w:tc>
          <w:tcPr>
            <w:tcW w:w="600" w:type="dxa"/>
            <w:tcBorders>
              <w:top w:val="single" w:sz="4" w:space="0" w:color="000000"/>
              <w:left w:val="single" w:sz="4" w:space="0" w:color="000000"/>
              <w:bottom w:val="single" w:sz="4" w:space="0" w:color="000000"/>
            </w:tcBorders>
          </w:tcPr>
          <w:p w14:paraId="64712755"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6" w14:textId="77777777" w:rsidR="00EA3AC8" w:rsidRPr="00EA3AC8" w:rsidRDefault="00EA3AC8" w:rsidP="00AB5891">
            <w:pPr>
              <w:pStyle w:val="normal-simples"/>
              <w:ind w:firstLine="0"/>
              <w:rPr>
                <w:rFonts w:eastAsia="Calibri"/>
                <w:szCs w:val="22"/>
              </w:rPr>
            </w:pPr>
          </w:p>
        </w:tc>
        <w:tc>
          <w:tcPr>
            <w:tcW w:w="660" w:type="dxa"/>
            <w:tcBorders>
              <w:top w:val="single" w:sz="4" w:space="0" w:color="000000"/>
              <w:left w:val="single" w:sz="4" w:space="0" w:color="000000"/>
              <w:bottom w:val="single" w:sz="4" w:space="0" w:color="000000"/>
            </w:tcBorders>
          </w:tcPr>
          <w:p w14:paraId="64712757" w14:textId="77777777" w:rsidR="00EA3AC8" w:rsidRPr="00EA3AC8" w:rsidRDefault="00EA3AC8" w:rsidP="00AB5891">
            <w:pPr>
              <w:pStyle w:val="normal-simples"/>
              <w:ind w:firstLine="0"/>
              <w:rPr>
                <w:rFonts w:eastAsia="Calibri"/>
                <w:szCs w:val="22"/>
              </w:rPr>
            </w:pPr>
          </w:p>
        </w:tc>
        <w:tc>
          <w:tcPr>
            <w:tcW w:w="585" w:type="dxa"/>
            <w:tcBorders>
              <w:top w:val="single" w:sz="4" w:space="0" w:color="000000"/>
              <w:left w:val="single" w:sz="4" w:space="0" w:color="000000"/>
              <w:bottom w:val="single" w:sz="4" w:space="0" w:color="000000"/>
            </w:tcBorders>
          </w:tcPr>
          <w:p w14:paraId="64712758"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9" w14:textId="77777777" w:rsidR="00EA3AC8" w:rsidRPr="00EA3AC8" w:rsidRDefault="00EA3AC8" w:rsidP="00AB5891">
            <w:pPr>
              <w:pStyle w:val="normal-simples"/>
              <w:ind w:firstLine="0"/>
              <w:rPr>
                <w:rFonts w:eastAsia="Calibri"/>
                <w:szCs w:val="22"/>
              </w:rPr>
            </w:pPr>
          </w:p>
        </w:tc>
        <w:tc>
          <w:tcPr>
            <w:tcW w:w="630" w:type="dxa"/>
            <w:tcBorders>
              <w:top w:val="single" w:sz="4" w:space="0" w:color="000000"/>
              <w:left w:val="single" w:sz="4" w:space="0" w:color="000000"/>
              <w:bottom w:val="single" w:sz="4" w:space="0" w:color="000000"/>
            </w:tcBorders>
          </w:tcPr>
          <w:p w14:paraId="6471275A" w14:textId="77777777" w:rsidR="00EA3AC8" w:rsidRPr="00EA3AC8" w:rsidRDefault="00EA3AC8" w:rsidP="00AB5891">
            <w:pPr>
              <w:pStyle w:val="normal-simples"/>
              <w:ind w:firstLine="0"/>
              <w:rPr>
                <w:rFonts w:eastAsia="Calibri"/>
                <w:szCs w:val="22"/>
              </w:rPr>
            </w:pPr>
            <w:r w:rsidRPr="00EA3AC8">
              <w:rPr>
                <w:rFonts w:eastAsia="Calibri"/>
                <w:szCs w:val="22"/>
              </w:rPr>
              <w:t>X</w:t>
            </w:r>
          </w:p>
        </w:tc>
        <w:tc>
          <w:tcPr>
            <w:tcW w:w="622" w:type="dxa"/>
            <w:tcBorders>
              <w:top w:val="single" w:sz="4" w:space="0" w:color="000000"/>
              <w:left w:val="single" w:sz="4" w:space="0" w:color="000000"/>
              <w:bottom w:val="single" w:sz="4" w:space="0" w:color="000000"/>
              <w:right w:val="single" w:sz="4" w:space="0" w:color="000000"/>
            </w:tcBorders>
          </w:tcPr>
          <w:p w14:paraId="6471275B" w14:textId="77777777" w:rsidR="00EA3AC8" w:rsidRPr="00EA3AC8" w:rsidRDefault="00EA3AC8" w:rsidP="00AB5891">
            <w:pPr>
              <w:pStyle w:val="normal-simples"/>
              <w:ind w:firstLine="0"/>
              <w:rPr>
                <w:rFonts w:eastAsia="Calibri"/>
                <w:szCs w:val="22"/>
              </w:rPr>
            </w:pPr>
            <w:r w:rsidRPr="00EA3AC8">
              <w:rPr>
                <w:rFonts w:eastAsia="Calibri"/>
                <w:szCs w:val="22"/>
              </w:rPr>
              <w:t>X</w:t>
            </w:r>
          </w:p>
        </w:tc>
      </w:tr>
    </w:tbl>
    <w:p w14:paraId="6471275D" w14:textId="77777777" w:rsidR="00AB5891" w:rsidRDefault="00AB5891">
      <w:pPr>
        <w:suppressAutoHyphens w:val="0"/>
        <w:spacing w:line="240" w:lineRule="auto"/>
        <w:ind w:firstLine="0"/>
        <w:jc w:val="left"/>
        <w:rPr>
          <w:rFonts w:cs="Times New Roman"/>
          <w:b/>
          <w:bCs/>
          <w:kern w:val="32"/>
          <w:sz w:val="28"/>
          <w:szCs w:val="28"/>
          <w:lang w:eastAsia="pt-BR"/>
        </w:rPr>
      </w:pPr>
      <w:r>
        <w:rPr>
          <w:rFonts w:cs="Times New Roman"/>
          <w:b/>
          <w:bCs/>
          <w:kern w:val="32"/>
          <w:sz w:val="28"/>
          <w:szCs w:val="28"/>
          <w:lang w:eastAsia="pt-BR"/>
        </w:rPr>
        <w:br w:type="page"/>
      </w:r>
    </w:p>
    <w:p w14:paraId="6471275E" w14:textId="77777777" w:rsidR="003C5CAA" w:rsidRDefault="005B3D97" w:rsidP="003C5CAA">
      <w:pPr>
        <w:pStyle w:val="Ttulo2"/>
      </w:pPr>
      <w:bookmarkStart w:id="47" w:name="_Toc9002004"/>
      <w:bookmarkEnd w:id="29"/>
      <w:r w:rsidRPr="003C5CAA">
        <w:lastRenderedPageBreak/>
        <w:t xml:space="preserve">Apêndice B </w:t>
      </w:r>
      <w:r w:rsidR="00ED41F9" w:rsidRPr="003C5CAA">
        <w:t xml:space="preserve">- </w:t>
      </w:r>
      <w:r w:rsidR="003C5CAA" w:rsidRPr="003C5CAA">
        <w:t>Banner [ou Artigo] apresentado na Semana de Comunicação Científica</w:t>
      </w:r>
      <w:bookmarkEnd w:id="47"/>
      <w:r w:rsidR="003C5CAA" w:rsidRPr="003C5CAA">
        <w:t xml:space="preserve"> </w:t>
      </w:r>
    </w:p>
    <w:p w14:paraId="64712761" w14:textId="6D03C595" w:rsidR="003C5CAA" w:rsidRPr="00342379" w:rsidRDefault="00B60BB4" w:rsidP="000D4833">
      <w:pPr>
        <w:suppressAutoHyphens w:val="0"/>
        <w:spacing w:line="240" w:lineRule="auto"/>
        <w:ind w:firstLine="0"/>
        <w:jc w:val="left"/>
      </w:pPr>
      <w:r>
        <w:br w:type="page"/>
      </w:r>
    </w:p>
    <w:p w14:paraId="64712762" w14:textId="77777777" w:rsidR="003C5CAA" w:rsidRPr="003C5CAA" w:rsidRDefault="003C5CAA" w:rsidP="003C5CAA"/>
    <w:p w14:paraId="64712763" w14:textId="77777777" w:rsidR="0045235A" w:rsidRPr="002805E8" w:rsidRDefault="0045235A">
      <w:pPr>
        <w:suppressAutoHyphens w:val="0"/>
        <w:spacing w:line="240" w:lineRule="auto"/>
        <w:ind w:firstLine="0"/>
        <w:jc w:val="left"/>
        <w:rPr>
          <w:b/>
          <w:sz w:val="28"/>
        </w:rPr>
      </w:pPr>
      <w:r w:rsidRPr="002805E8">
        <w:br w:type="page"/>
      </w:r>
    </w:p>
    <w:p w14:paraId="64712764" w14:textId="77777777" w:rsidR="00E122AC" w:rsidRPr="002805E8" w:rsidRDefault="00E122AC" w:rsidP="00E122AC">
      <w:pPr>
        <w:pStyle w:val="Ttulo1"/>
        <w:ind w:firstLine="0"/>
      </w:pPr>
      <w:bookmarkStart w:id="48" w:name="_Toc9002005"/>
      <w:r w:rsidRPr="002805E8">
        <w:lastRenderedPageBreak/>
        <w:t>ANEXOS</w:t>
      </w:r>
      <w:bookmarkEnd w:id="48"/>
      <w:r w:rsidRPr="002805E8">
        <w:rPr>
          <w:rFonts w:cs="Times New Roman"/>
          <w:sz w:val="24"/>
        </w:rPr>
        <w:t xml:space="preserve"> </w:t>
      </w:r>
    </w:p>
    <w:p w14:paraId="64712765" w14:textId="77777777" w:rsidR="00E122AC" w:rsidRPr="00A61F7E" w:rsidRDefault="00E122AC" w:rsidP="00A61F7E">
      <w:pPr>
        <w:pStyle w:val="Ttulo2"/>
        <w:rPr>
          <w:rFonts w:eastAsia="MS Mincho"/>
        </w:rPr>
      </w:pPr>
      <w:bookmarkStart w:id="49" w:name="_Toc9002006"/>
      <w:r w:rsidRPr="00A61F7E">
        <w:t>Anexo A</w:t>
      </w:r>
      <w:bookmarkEnd w:id="49"/>
      <w:r w:rsidRPr="00A61F7E">
        <w:t xml:space="preserve">  </w:t>
      </w:r>
    </w:p>
    <w:p w14:paraId="64712766" w14:textId="77777777" w:rsidR="005D123A" w:rsidRDefault="005D123A" w:rsidP="007965D0">
      <w:pPr>
        <w:pStyle w:val="normalgeral"/>
        <w:rPr>
          <w:color w:val="000000"/>
        </w:rPr>
      </w:pPr>
    </w:p>
    <w:sectPr w:rsidR="005D123A" w:rsidSect="005106C5">
      <w:headerReference w:type="default" r:id="rId9"/>
      <w:pgSz w:w="11905" w:h="16837" w:code="9"/>
      <w:pgMar w:top="1701" w:right="1134" w:bottom="1134" w:left="1701" w:header="125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154E" w14:textId="77777777" w:rsidR="007E5733" w:rsidRDefault="007E5733" w:rsidP="00C61806">
      <w:r>
        <w:separator/>
      </w:r>
    </w:p>
    <w:p w14:paraId="56C434FD" w14:textId="77777777" w:rsidR="007E5733" w:rsidRDefault="007E5733" w:rsidP="00C61806"/>
  </w:endnote>
  <w:endnote w:type="continuationSeparator" w:id="0">
    <w:p w14:paraId="4F55DBE2" w14:textId="77777777" w:rsidR="007E5733" w:rsidRDefault="007E5733" w:rsidP="00C61806">
      <w:r>
        <w:continuationSeparator/>
      </w:r>
    </w:p>
    <w:p w14:paraId="2BE1460B" w14:textId="77777777" w:rsidR="007E5733" w:rsidRDefault="007E5733" w:rsidP="00C618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DejaVu Sans">
    <w:charset w:val="00"/>
    <w:family w:val="auto"/>
    <w:pitch w:val="variable"/>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05C3" w14:textId="77777777" w:rsidR="007E5733" w:rsidRDefault="007E5733" w:rsidP="00C61806">
      <w:r>
        <w:separator/>
      </w:r>
    </w:p>
    <w:p w14:paraId="1BD00972" w14:textId="77777777" w:rsidR="007E5733" w:rsidRDefault="007E5733" w:rsidP="00C61806"/>
  </w:footnote>
  <w:footnote w:type="continuationSeparator" w:id="0">
    <w:p w14:paraId="069B1F42" w14:textId="77777777" w:rsidR="007E5733" w:rsidRDefault="007E5733" w:rsidP="00C61806">
      <w:r>
        <w:continuationSeparator/>
      </w:r>
    </w:p>
    <w:p w14:paraId="080AEE16" w14:textId="77777777" w:rsidR="007E5733" w:rsidRDefault="007E5733" w:rsidP="00C618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6F" w14:textId="77777777" w:rsidR="00EA3AC8" w:rsidRDefault="00EA3AC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2770" w14:textId="77777777" w:rsidR="00EA3AC8" w:rsidRDefault="00EA3AC8">
    <w:pPr>
      <w:pStyle w:val="Cabealho"/>
      <w:jc w:val="right"/>
    </w:pPr>
    <w:r>
      <w:fldChar w:fldCharType="begin"/>
    </w:r>
    <w:r w:rsidRPr="00B72896">
      <w:instrText>PAGE   \* MERGEFORMAT</w:instrText>
    </w:r>
    <w:r>
      <w:fldChar w:fldCharType="separate"/>
    </w:r>
    <w:r w:rsidR="00644DB4">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1854"/>
        </w:tabs>
        <w:ind w:left="1854" w:hanging="360"/>
      </w:pPr>
      <w:rPr>
        <w:rFonts w:ascii="Symbol" w:hAnsi="Symbol"/>
      </w:rPr>
    </w:lvl>
  </w:abstractNum>
  <w:abstractNum w:abstractNumId="2" w15:restartNumberingAfterBreak="0">
    <w:nsid w:val="04AE240A"/>
    <w:multiLevelType w:val="hybridMultilevel"/>
    <w:tmpl w:val="7504B0A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0CA12268"/>
    <w:multiLevelType w:val="hybridMultilevel"/>
    <w:tmpl w:val="80F84844"/>
    <w:lvl w:ilvl="0" w:tplc="DD6E3E04">
      <w:numFmt w:val="bullet"/>
      <w:lvlText w:val="•"/>
      <w:lvlJc w:val="left"/>
      <w:pPr>
        <w:ind w:left="3399" w:hanging="2265"/>
      </w:pPr>
      <w:rPr>
        <w:rFonts w:ascii="Arial" w:eastAsia="Times New Roman"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 w15:restartNumberingAfterBreak="0">
    <w:nsid w:val="130844E5"/>
    <w:multiLevelType w:val="hybridMultilevel"/>
    <w:tmpl w:val="953CA32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5" w15:restartNumberingAfterBreak="0">
    <w:nsid w:val="152E42A2"/>
    <w:multiLevelType w:val="hybridMultilevel"/>
    <w:tmpl w:val="2AFC5B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6" w15:restartNumberingAfterBreak="0">
    <w:nsid w:val="17D45DD0"/>
    <w:multiLevelType w:val="hybridMultilevel"/>
    <w:tmpl w:val="935C982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15:restartNumberingAfterBreak="0">
    <w:nsid w:val="1B4C5B19"/>
    <w:multiLevelType w:val="hybridMultilevel"/>
    <w:tmpl w:val="B9EC2840"/>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8" w15:restartNumberingAfterBreak="0">
    <w:nsid w:val="1F693D5F"/>
    <w:multiLevelType w:val="hybridMultilevel"/>
    <w:tmpl w:val="47B0BC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20757311"/>
    <w:multiLevelType w:val="multilevel"/>
    <w:tmpl w:val="3C946338"/>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2EF81740"/>
    <w:multiLevelType w:val="hybridMultilevel"/>
    <w:tmpl w:val="5ED80A76"/>
    <w:lvl w:ilvl="0" w:tplc="0416000F">
      <w:start w:val="1"/>
      <w:numFmt w:val="decimal"/>
      <w:lvlText w:val="%1."/>
      <w:lvlJc w:val="left"/>
      <w:pPr>
        <w:tabs>
          <w:tab w:val="num" w:pos="720"/>
        </w:tabs>
        <w:ind w:left="720" w:hanging="360"/>
      </w:pPr>
      <w:rPr>
        <w:rFonts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F52119"/>
    <w:multiLevelType w:val="hybridMultilevel"/>
    <w:tmpl w:val="D4BCA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F40EDD"/>
    <w:multiLevelType w:val="multilevel"/>
    <w:tmpl w:val="C3B0A7C2"/>
    <w:lvl w:ilvl="0">
      <w:start w:val="1"/>
      <w:numFmt w:val="decimal"/>
      <w:lvlText w:val="%1"/>
      <w:lvlJc w:val="left"/>
      <w:pPr>
        <w:ind w:left="525" w:hanging="525"/>
      </w:pPr>
      <w:rPr>
        <w:rFonts w:hint="default"/>
      </w:rPr>
    </w:lvl>
    <w:lvl w:ilvl="1">
      <w:start w:val="2"/>
      <w:numFmt w:val="decimal"/>
      <w:lvlText w:val="%1.%2"/>
      <w:lvlJc w:val="left"/>
      <w:pPr>
        <w:ind w:left="1452" w:hanging="52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3" w15:restartNumberingAfterBreak="0">
    <w:nsid w:val="3C6834BC"/>
    <w:multiLevelType w:val="hybridMultilevel"/>
    <w:tmpl w:val="A0486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3100F5"/>
    <w:multiLevelType w:val="hybridMultilevel"/>
    <w:tmpl w:val="EC6ECE2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25F71C5"/>
    <w:multiLevelType w:val="hybridMultilevel"/>
    <w:tmpl w:val="A01860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AF54F17"/>
    <w:multiLevelType w:val="hybridMultilevel"/>
    <w:tmpl w:val="F1C6E87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50CF52DA"/>
    <w:multiLevelType w:val="hybridMultilevel"/>
    <w:tmpl w:val="27542022"/>
    <w:lvl w:ilvl="0" w:tplc="79DA1F2C">
      <w:start w:val="1"/>
      <w:numFmt w:val="decimal"/>
      <w:lvlText w:val="%1."/>
      <w:lvlJc w:val="left"/>
      <w:pPr>
        <w:ind w:left="1211" w:hanging="360"/>
      </w:pPr>
      <w:rPr>
        <w:rFonts w:hint="default"/>
        <w:color w:val="000000"/>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15:restartNumberingAfterBreak="0">
    <w:nsid w:val="52676ED7"/>
    <w:multiLevelType w:val="hybridMultilevel"/>
    <w:tmpl w:val="0FEE5AA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15:restartNumberingAfterBreak="0">
    <w:nsid w:val="54354CA5"/>
    <w:multiLevelType w:val="hybridMultilevel"/>
    <w:tmpl w:val="2B3C17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58D4764F"/>
    <w:multiLevelType w:val="hybridMultilevel"/>
    <w:tmpl w:val="2064FE64"/>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1" w15:restartNumberingAfterBreak="0">
    <w:nsid w:val="596711B7"/>
    <w:multiLevelType w:val="hybridMultilevel"/>
    <w:tmpl w:val="AAA2BBDE"/>
    <w:lvl w:ilvl="0" w:tplc="2590586C">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2" w15:restartNumberingAfterBreak="0">
    <w:nsid w:val="5C9D4592"/>
    <w:multiLevelType w:val="hybridMultilevel"/>
    <w:tmpl w:val="8E3286F2"/>
    <w:lvl w:ilvl="0" w:tplc="04160001">
      <w:start w:val="1"/>
      <w:numFmt w:val="bullet"/>
      <w:lvlText w:val=""/>
      <w:lvlJc w:val="left"/>
      <w:pPr>
        <w:ind w:left="720" w:hanging="360"/>
      </w:pPr>
      <w:rPr>
        <w:rFonts w:ascii="Symbol" w:hAnsi="Symbol" w:hint="default"/>
      </w:rPr>
    </w:lvl>
    <w:lvl w:ilvl="1" w:tplc="5810CBA2">
      <w:numFmt w:val="bullet"/>
      <w:lvlText w:val="•"/>
      <w:lvlJc w:val="left"/>
      <w:pPr>
        <w:ind w:left="1440" w:hanging="360"/>
      </w:pPr>
      <w:rPr>
        <w:rFonts w:ascii="Times New Roman" w:eastAsia="SimSun" w:hAnsi="Times New Roman" w:cs="Times New Roman" w:hint="default"/>
        <w:color w:val="auto"/>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E0E00B2"/>
    <w:multiLevelType w:val="hybridMultilevel"/>
    <w:tmpl w:val="91587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AE06281"/>
    <w:multiLevelType w:val="hybridMultilevel"/>
    <w:tmpl w:val="D30049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143EEC"/>
    <w:multiLevelType w:val="hybridMultilevel"/>
    <w:tmpl w:val="497204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70292ED4"/>
    <w:multiLevelType w:val="hybridMultilevel"/>
    <w:tmpl w:val="93FE135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0D86932"/>
    <w:multiLevelType w:val="hybridMultilevel"/>
    <w:tmpl w:val="D9EA9D6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28" w15:restartNumberingAfterBreak="0">
    <w:nsid w:val="72126562"/>
    <w:multiLevelType w:val="hybridMultilevel"/>
    <w:tmpl w:val="7712851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9F69BB"/>
    <w:multiLevelType w:val="multilevel"/>
    <w:tmpl w:val="D2EEAC08"/>
    <w:lvl w:ilvl="0">
      <w:start w:val="1"/>
      <w:numFmt w:val="decimal"/>
      <w:lvlText w:val="%1"/>
      <w:lvlJc w:val="left"/>
      <w:pPr>
        <w:ind w:left="600" w:hanging="600"/>
      </w:pPr>
      <w:rPr>
        <w:rFonts w:hint="default"/>
      </w:rPr>
    </w:lvl>
    <w:lvl w:ilvl="1">
      <w:start w:val="1"/>
      <w:numFmt w:val="decimal"/>
      <w:lvlText w:val="%1.%2"/>
      <w:lvlJc w:val="left"/>
      <w:pPr>
        <w:ind w:left="1167" w:hanging="60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74122A02"/>
    <w:multiLevelType w:val="hybridMultilevel"/>
    <w:tmpl w:val="A01495E8"/>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1" w15:restartNumberingAfterBreak="0">
    <w:nsid w:val="78C6199B"/>
    <w:multiLevelType w:val="hybridMultilevel"/>
    <w:tmpl w:val="E9B2069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start w:val="1"/>
      <w:numFmt w:val="bullet"/>
      <w:lvlText w:val=""/>
      <w:lvlJc w:val="left"/>
      <w:pPr>
        <w:ind w:left="3654" w:hanging="360"/>
      </w:pPr>
      <w:rPr>
        <w:rFonts w:ascii="Symbol" w:hAnsi="Symbol" w:hint="default"/>
      </w:rPr>
    </w:lvl>
    <w:lvl w:ilvl="4" w:tplc="04160003">
      <w:start w:val="1"/>
      <w:numFmt w:val="bullet"/>
      <w:lvlText w:val="o"/>
      <w:lvlJc w:val="left"/>
      <w:pPr>
        <w:ind w:left="4374" w:hanging="360"/>
      </w:pPr>
      <w:rPr>
        <w:rFonts w:ascii="Courier New" w:hAnsi="Courier New" w:cs="Courier New" w:hint="default"/>
      </w:rPr>
    </w:lvl>
    <w:lvl w:ilvl="5" w:tplc="04160005">
      <w:start w:val="1"/>
      <w:numFmt w:val="bullet"/>
      <w:lvlText w:val=""/>
      <w:lvlJc w:val="left"/>
      <w:pPr>
        <w:ind w:left="5094" w:hanging="360"/>
      </w:pPr>
      <w:rPr>
        <w:rFonts w:ascii="Wingdings" w:hAnsi="Wingdings" w:hint="default"/>
      </w:rPr>
    </w:lvl>
    <w:lvl w:ilvl="6" w:tplc="04160001">
      <w:start w:val="1"/>
      <w:numFmt w:val="bullet"/>
      <w:lvlText w:val=""/>
      <w:lvlJc w:val="left"/>
      <w:pPr>
        <w:ind w:left="5814" w:hanging="360"/>
      </w:pPr>
      <w:rPr>
        <w:rFonts w:ascii="Symbol" w:hAnsi="Symbol" w:hint="default"/>
      </w:rPr>
    </w:lvl>
    <w:lvl w:ilvl="7" w:tplc="04160003">
      <w:start w:val="1"/>
      <w:numFmt w:val="bullet"/>
      <w:lvlText w:val="o"/>
      <w:lvlJc w:val="left"/>
      <w:pPr>
        <w:ind w:left="6534" w:hanging="360"/>
      </w:pPr>
      <w:rPr>
        <w:rFonts w:ascii="Courier New" w:hAnsi="Courier New" w:cs="Courier New" w:hint="default"/>
      </w:rPr>
    </w:lvl>
    <w:lvl w:ilvl="8" w:tplc="04160005">
      <w:start w:val="1"/>
      <w:numFmt w:val="bullet"/>
      <w:lvlText w:val=""/>
      <w:lvlJc w:val="left"/>
      <w:pPr>
        <w:ind w:left="7254" w:hanging="360"/>
      </w:pPr>
      <w:rPr>
        <w:rFonts w:ascii="Wingdings" w:hAnsi="Wingdings" w:hint="default"/>
      </w:rPr>
    </w:lvl>
  </w:abstractNum>
  <w:abstractNum w:abstractNumId="32" w15:restartNumberingAfterBreak="0">
    <w:nsid w:val="79B90F2D"/>
    <w:multiLevelType w:val="hybridMultilevel"/>
    <w:tmpl w:val="B602E3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9"/>
  </w:num>
  <w:num w:numId="4">
    <w:abstractNumId w:val="29"/>
  </w:num>
  <w:num w:numId="5">
    <w:abstractNumId w:val="26"/>
  </w:num>
  <w:num w:numId="6">
    <w:abstractNumId w:val="5"/>
  </w:num>
  <w:num w:numId="7">
    <w:abstractNumId w:val="14"/>
  </w:num>
  <w:num w:numId="8">
    <w:abstractNumId w:val="3"/>
  </w:num>
  <w:num w:numId="9">
    <w:abstractNumId w:val="12"/>
  </w:num>
  <w:num w:numId="10">
    <w:abstractNumId w:val="32"/>
  </w:num>
  <w:num w:numId="11">
    <w:abstractNumId w:val="4"/>
  </w:num>
  <w:num w:numId="12">
    <w:abstractNumId w:val="23"/>
  </w:num>
  <w:num w:numId="13">
    <w:abstractNumId w:val="13"/>
  </w:num>
  <w:num w:numId="14">
    <w:abstractNumId w:val="24"/>
  </w:num>
  <w:num w:numId="15">
    <w:abstractNumId w:val="28"/>
  </w:num>
  <w:num w:numId="16">
    <w:abstractNumId w:val="10"/>
  </w:num>
  <w:num w:numId="17">
    <w:abstractNumId w:val="11"/>
  </w:num>
  <w:num w:numId="18">
    <w:abstractNumId w:val="15"/>
  </w:num>
  <w:num w:numId="19">
    <w:abstractNumId w:val="21"/>
  </w:num>
  <w:num w:numId="20">
    <w:abstractNumId w:val="7"/>
  </w:num>
  <w:num w:numId="21">
    <w:abstractNumId w:val="2"/>
  </w:num>
  <w:num w:numId="22">
    <w:abstractNumId w:val="6"/>
  </w:num>
  <w:num w:numId="23">
    <w:abstractNumId w:val="20"/>
  </w:num>
  <w:num w:numId="24">
    <w:abstractNumId w:val="27"/>
  </w:num>
  <w:num w:numId="25">
    <w:abstractNumId w:val="31"/>
  </w:num>
  <w:num w:numId="26">
    <w:abstractNumId w:val="3"/>
  </w:num>
  <w:num w:numId="27">
    <w:abstractNumId w:val="25"/>
  </w:num>
  <w:num w:numId="28">
    <w:abstractNumId w:val="8"/>
  </w:num>
  <w:num w:numId="29">
    <w:abstractNumId w:val="18"/>
  </w:num>
  <w:num w:numId="30">
    <w:abstractNumId w:val="30"/>
  </w:num>
  <w:num w:numId="31">
    <w:abstractNumId w:val="19"/>
  </w:num>
  <w:num w:numId="32">
    <w:abstractNumId w:val="16"/>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pt-PT" w:vendorID="1" w:dllVersion="513" w:checkStyle="0"/>
  <w:activeWritingStyle w:appName="MSWord" w:lang="pt-BR" w:vendorID="1" w:dllVersion="513"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113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499"/>
    <w:rsid w:val="0000304A"/>
    <w:rsid w:val="0000312A"/>
    <w:rsid w:val="0000599D"/>
    <w:rsid w:val="00006072"/>
    <w:rsid w:val="000063BF"/>
    <w:rsid w:val="00007DA4"/>
    <w:rsid w:val="000116D4"/>
    <w:rsid w:val="000121A3"/>
    <w:rsid w:val="00012924"/>
    <w:rsid w:val="00016458"/>
    <w:rsid w:val="0002234C"/>
    <w:rsid w:val="0002306A"/>
    <w:rsid w:val="00023A9B"/>
    <w:rsid w:val="00026116"/>
    <w:rsid w:val="000276FA"/>
    <w:rsid w:val="0003133A"/>
    <w:rsid w:val="00031A1A"/>
    <w:rsid w:val="000320C3"/>
    <w:rsid w:val="00032760"/>
    <w:rsid w:val="00032F3F"/>
    <w:rsid w:val="00037890"/>
    <w:rsid w:val="00041DFC"/>
    <w:rsid w:val="00043FC4"/>
    <w:rsid w:val="000459F6"/>
    <w:rsid w:val="000512CD"/>
    <w:rsid w:val="0005161B"/>
    <w:rsid w:val="0005175C"/>
    <w:rsid w:val="00052A6C"/>
    <w:rsid w:val="00053BC5"/>
    <w:rsid w:val="00055755"/>
    <w:rsid w:val="000566D8"/>
    <w:rsid w:val="00061219"/>
    <w:rsid w:val="0006415D"/>
    <w:rsid w:val="0006566F"/>
    <w:rsid w:val="00071EAA"/>
    <w:rsid w:val="00072934"/>
    <w:rsid w:val="000779AF"/>
    <w:rsid w:val="000829D3"/>
    <w:rsid w:val="00083463"/>
    <w:rsid w:val="00083D0F"/>
    <w:rsid w:val="000844D7"/>
    <w:rsid w:val="00084B3B"/>
    <w:rsid w:val="00085A0F"/>
    <w:rsid w:val="00087E89"/>
    <w:rsid w:val="00087EB1"/>
    <w:rsid w:val="000904AF"/>
    <w:rsid w:val="000934D5"/>
    <w:rsid w:val="000946D8"/>
    <w:rsid w:val="000946E0"/>
    <w:rsid w:val="00095273"/>
    <w:rsid w:val="000962E2"/>
    <w:rsid w:val="000972FE"/>
    <w:rsid w:val="000A0C64"/>
    <w:rsid w:val="000A104A"/>
    <w:rsid w:val="000A216F"/>
    <w:rsid w:val="000A2293"/>
    <w:rsid w:val="000A4EEF"/>
    <w:rsid w:val="000A66D1"/>
    <w:rsid w:val="000A6C46"/>
    <w:rsid w:val="000A7966"/>
    <w:rsid w:val="000B41B0"/>
    <w:rsid w:val="000B5AEF"/>
    <w:rsid w:val="000B6DBC"/>
    <w:rsid w:val="000B7D2E"/>
    <w:rsid w:val="000C01C5"/>
    <w:rsid w:val="000C0E13"/>
    <w:rsid w:val="000C3355"/>
    <w:rsid w:val="000C5C20"/>
    <w:rsid w:val="000C641E"/>
    <w:rsid w:val="000D00FA"/>
    <w:rsid w:val="000D1334"/>
    <w:rsid w:val="000D150B"/>
    <w:rsid w:val="000D4726"/>
    <w:rsid w:val="000D4833"/>
    <w:rsid w:val="000D5742"/>
    <w:rsid w:val="000D645F"/>
    <w:rsid w:val="000D6BD3"/>
    <w:rsid w:val="000E1273"/>
    <w:rsid w:val="000E264F"/>
    <w:rsid w:val="000E54F5"/>
    <w:rsid w:val="000F1A2C"/>
    <w:rsid w:val="000F39E8"/>
    <w:rsid w:val="000F4B22"/>
    <w:rsid w:val="00100A5F"/>
    <w:rsid w:val="0010437E"/>
    <w:rsid w:val="00104FF8"/>
    <w:rsid w:val="00105A15"/>
    <w:rsid w:val="00107811"/>
    <w:rsid w:val="00110332"/>
    <w:rsid w:val="00115D2B"/>
    <w:rsid w:val="0011654D"/>
    <w:rsid w:val="00120363"/>
    <w:rsid w:val="00120F21"/>
    <w:rsid w:val="001231D2"/>
    <w:rsid w:val="0012685A"/>
    <w:rsid w:val="00134F3D"/>
    <w:rsid w:val="00135725"/>
    <w:rsid w:val="00135C80"/>
    <w:rsid w:val="00136426"/>
    <w:rsid w:val="00137246"/>
    <w:rsid w:val="00140045"/>
    <w:rsid w:val="00140DE2"/>
    <w:rsid w:val="00141A44"/>
    <w:rsid w:val="00141D76"/>
    <w:rsid w:val="001421BE"/>
    <w:rsid w:val="001429BE"/>
    <w:rsid w:val="001454C0"/>
    <w:rsid w:val="0014550A"/>
    <w:rsid w:val="001455FF"/>
    <w:rsid w:val="00145F10"/>
    <w:rsid w:val="00146D86"/>
    <w:rsid w:val="001475A3"/>
    <w:rsid w:val="00151018"/>
    <w:rsid w:val="00151BB5"/>
    <w:rsid w:val="0015289B"/>
    <w:rsid w:val="00153469"/>
    <w:rsid w:val="00154ACE"/>
    <w:rsid w:val="00162138"/>
    <w:rsid w:val="00162EB6"/>
    <w:rsid w:val="0016598A"/>
    <w:rsid w:val="0016682C"/>
    <w:rsid w:val="001707EB"/>
    <w:rsid w:val="00171538"/>
    <w:rsid w:val="00172F75"/>
    <w:rsid w:val="00173895"/>
    <w:rsid w:val="0017468C"/>
    <w:rsid w:val="001779C0"/>
    <w:rsid w:val="0018003D"/>
    <w:rsid w:val="00182145"/>
    <w:rsid w:val="00187B8A"/>
    <w:rsid w:val="00193919"/>
    <w:rsid w:val="00193ED7"/>
    <w:rsid w:val="00194B04"/>
    <w:rsid w:val="00194D99"/>
    <w:rsid w:val="001A1938"/>
    <w:rsid w:val="001A38A0"/>
    <w:rsid w:val="001A64CF"/>
    <w:rsid w:val="001A72AE"/>
    <w:rsid w:val="001B07BF"/>
    <w:rsid w:val="001B311D"/>
    <w:rsid w:val="001B3620"/>
    <w:rsid w:val="001B718C"/>
    <w:rsid w:val="001C2E34"/>
    <w:rsid w:val="001C3053"/>
    <w:rsid w:val="001C4D82"/>
    <w:rsid w:val="001C4E23"/>
    <w:rsid w:val="001C51DD"/>
    <w:rsid w:val="001C5DCB"/>
    <w:rsid w:val="001C7006"/>
    <w:rsid w:val="001D0502"/>
    <w:rsid w:val="001D3F0A"/>
    <w:rsid w:val="001D436E"/>
    <w:rsid w:val="001D46DF"/>
    <w:rsid w:val="001D56BD"/>
    <w:rsid w:val="001E0160"/>
    <w:rsid w:val="001E1963"/>
    <w:rsid w:val="001E1EC7"/>
    <w:rsid w:val="001E4B37"/>
    <w:rsid w:val="001E5FA1"/>
    <w:rsid w:val="001E64B8"/>
    <w:rsid w:val="001F010B"/>
    <w:rsid w:val="001F08F5"/>
    <w:rsid w:val="001F0D98"/>
    <w:rsid w:val="001F0DB5"/>
    <w:rsid w:val="001F2BD0"/>
    <w:rsid w:val="001F517A"/>
    <w:rsid w:val="002015C6"/>
    <w:rsid w:val="00202AB8"/>
    <w:rsid w:val="002038D0"/>
    <w:rsid w:val="0020533E"/>
    <w:rsid w:val="00205C17"/>
    <w:rsid w:val="00207509"/>
    <w:rsid w:val="00213D17"/>
    <w:rsid w:val="0021477C"/>
    <w:rsid w:val="00214BF1"/>
    <w:rsid w:val="0021547F"/>
    <w:rsid w:val="002155B2"/>
    <w:rsid w:val="00216966"/>
    <w:rsid w:val="00222577"/>
    <w:rsid w:val="00227EE2"/>
    <w:rsid w:val="0023127E"/>
    <w:rsid w:val="00233289"/>
    <w:rsid w:val="00233B01"/>
    <w:rsid w:val="002359BF"/>
    <w:rsid w:val="00236B0F"/>
    <w:rsid w:val="002420FA"/>
    <w:rsid w:val="0024489A"/>
    <w:rsid w:val="00247D4C"/>
    <w:rsid w:val="00250AA8"/>
    <w:rsid w:val="00252517"/>
    <w:rsid w:val="00253F3E"/>
    <w:rsid w:val="0025479C"/>
    <w:rsid w:val="00255F3A"/>
    <w:rsid w:val="0026071D"/>
    <w:rsid w:val="00260A8F"/>
    <w:rsid w:val="00260B8C"/>
    <w:rsid w:val="00266E53"/>
    <w:rsid w:val="002708AE"/>
    <w:rsid w:val="00271CDA"/>
    <w:rsid w:val="0027796C"/>
    <w:rsid w:val="0028023A"/>
    <w:rsid w:val="002805E8"/>
    <w:rsid w:val="0028170E"/>
    <w:rsid w:val="00281DA5"/>
    <w:rsid w:val="00281F20"/>
    <w:rsid w:val="002829E4"/>
    <w:rsid w:val="002842D4"/>
    <w:rsid w:val="00285A7E"/>
    <w:rsid w:val="00285B3D"/>
    <w:rsid w:val="00290F18"/>
    <w:rsid w:val="00293C21"/>
    <w:rsid w:val="00293EC7"/>
    <w:rsid w:val="002952A7"/>
    <w:rsid w:val="002962AF"/>
    <w:rsid w:val="0029630B"/>
    <w:rsid w:val="00296487"/>
    <w:rsid w:val="002965D1"/>
    <w:rsid w:val="0029702D"/>
    <w:rsid w:val="00297EFD"/>
    <w:rsid w:val="002A3600"/>
    <w:rsid w:val="002A4EB2"/>
    <w:rsid w:val="002A509E"/>
    <w:rsid w:val="002A7B27"/>
    <w:rsid w:val="002B10CD"/>
    <w:rsid w:val="002B1488"/>
    <w:rsid w:val="002B395A"/>
    <w:rsid w:val="002B3E4B"/>
    <w:rsid w:val="002B577F"/>
    <w:rsid w:val="002B5EDA"/>
    <w:rsid w:val="002C0754"/>
    <w:rsid w:val="002C13E4"/>
    <w:rsid w:val="002C216B"/>
    <w:rsid w:val="002C2D89"/>
    <w:rsid w:val="002C2FF3"/>
    <w:rsid w:val="002C3DDB"/>
    <w:rsid w:val="002C5AD2"/>
    <w:rsid w:val="002D231E"/>
    <w:rsid w:val="002D27BF"/>
    <w:rsid w:val="002D2F25"/>
    <w:rsid w:val="002D3FBD"/>
    <w:rsid w:val="002D5CB6"/>
    <w:rsid w:val="002D7165"/>
    <w:rsid w:val="002D7B6B"/>
    <w:rsid w:val="002D7DF7"/>
    <w:rsid w:val="002D7E0E"/>
    <w:rsid w:val="002E168D"/>
    <w:rsid w:val="002E3096"/>
    <w:rsid w:val="002E37FE"/>
    <w:rsid w:val="002E3D66"/>
    <w:rsid w:val="002E4CEC"/>
    <w:rsid w:val="002E51B0"/>
    <w:rsid w:val="002E71A8"/>
    <w:rsid w:val="002F0F2F"/>
    <w:rsid w:val="002F4B71"/>
    <w:rsid w:val="002F760C"/>
    <w:rsid w:val="00300890"/>
    <w:rsid w:val="00300F72"/>
    <w:rsid w:val="00301886"/>
    <w:rsid w:val="003020C5"/>
    <w:rsid w:val="003036BC"/>
    <w:rsid w:val="00310C33"/>
    <w:rsid w:val="00314623"/>
    <w:rsid w:val="00315D84"/>
    <w:rsid w:val="0032091D"/>
    <w:rsid w:val="003216D9"/>
    <w:rsid w:val="00321D17"/>
    <w:rsid w:val="00321F58"/>
    <w:rsid w:val="003241A0"/>
    <w:rsid w:val="00324BB9"/>
    <w:rsid w:val="003256B0"/>
    <w:rsid w:val="003310AD"/>
    <w:rsid w:val="00332A44"/>
    <w:rsid w:val="00334158"/>
    <w:rsid w:val="003367D1"/>
    <w:rsid w:val="003375C8"/>
    <w:rsid w:val="00337932"/>
    <w:rsid w:val="00342379"/>
    <w:rsid w:val="00342BE3"/>
    <w:rsid w:val="00343071"/>
    <w:rsid w:val="00344EED"/>
    <w:rsid w:val="00347FAD"/>
    <w:rsid w:val="003510A8"/>
    <w:rsid w:val="003517FE"/>
    <w:rsid w:val="00353E8B"/>
    <w:rsid w:val="003549DB"/>
    <w:rsid w:val="00354F7F"/>
    <w:rsid w:val="003607DB"/>
    <w:rsid w:val="003610B5"/>
    <w:rsid w:val="00361C82"/>
    <w:rsid w:val="00362719"/>
    <w:rsid w:val="003627E8"/>
    <w:rsid w:val="00364D21"/>
    <w:rsid w:val="003660B5"/>
    <w:rsid w:val="00366461"/>
    <w:rsid w:val="003665F7"/>
    <w:rsid w:val="00367DFA"/>
    <w:rsid w:val="00367FA0"/>
    <w:rsid w:val="00377366"/>
    <w:rsid w:val="00381170"/>
    <w:rsid w:val="00381785"/>
    <w:rsid w:val="00381A77"/>
    <w:rsid w:val="003829FA"/>
    <w:rsid w:val="0038318F"/>
    <w:rsid w:val="00383832"/>
    <w:rsid w:val="00383D41"/>
    <w:rsid w:val="00383DEB"/>
    <w:rsid w:val="0038429C"/>
    <w:rsid w:val="00384E10"/>
    <w:rsid w:val="0038585E"/>
    <w:rsid w:val="0038695A"/>
    <w:rsid w:val="00387B1B"/>
    <w:rsid w:val="00387F1F"/>
    <w:rsid w:val="0039539A"/>
    <w:rsid w:val="00395B88"/>
    <w:rsid w:val="00396972"/>
    <w:rsid w:val="00397E4E"/>
    <w:rsid w:val="003A07ED"/>
    <w:rsid w:val="003A251D"/>
    <w:rsid w:val="003A3601"/>
    <w:rsid w:val="003A43F0"/>
    <w:rsid w:val="003A5B9D"/>
    <w:rsid w:val="003A5E44"/>
    <w:rsid w:val="003A6A38"/>
    <w:rsid w:val="003A7ED6"/>
    <w:rsid w:val="003B2555"/>
    <w:rsid w:val="003B2849"/>
    <w:rsid w:val="003B4EF2"/>
    <w:rsid w:val="003B6A8C"/>
    <w:rsid w:val="003B7240"/>
    <w:rsid w:val="003C5636"/>
    <w:rsid w:val="003C5CAA"/>
    <w:rsid w:val="003C6D4D"/>
    <w:rsid w:val="003C6E15"/>
    <w:rsid w:val="003C7064"/>
    <w:rsid w:val="003D0E2F"/>
    <w:rsid w:val="003D3722"/>
    <w:rsid w:val="003D39A6"/>
    <w:rsid w:val="003D484C"/>
    <w:rsid w:val="003D7048"/>
    <w:rsid w:val="003D7778"/>
    <w:rsid w:val="003D7A94"/>
    <w:rsid w:val="003E0EA5"/>
    <w:rsid w:val="003E0F14"/>
    <w:rsid w:val="003E3C5E"/>
    <w:rsid w:val="003E4FE5"/>
    <w:rsid w:val="003E5B13"/>
    <w:rsid w:val="003E603A"/>
    <w:rsid w:val="003E6C73"/>
    <w:rsid w:val="003F164B"/>
    <w:rsid w:val="003F3761"/>
    <w:rsid w:val="003F47ED"/>
    <w:rsid w:val="003F52C0"/>
    <w:rsid w:val="00406E43"/>
    <w:rsid w:val="00407478"/>
    <w:rsid w:val="004128C1"/>
    <w:rsid w:val="004132C7"/>
    <w:rsid w:val="00413514"/>
    <w:rsid w:val="004145AC"/>
    <w:rsid w:val="00414B02"/>
    <w:rsid w:val="00415082"/>
    <w:rsid w:val="00416C81"/>
    <w:rsid w:val="00417281"/>
    <w:rsid w:val="004173BC"/>
    <w:rsid w:val="00417DE7"/>
    <w:rsid w:val="00417E87"/>
    <w:rsid w:val="00420E9E"/>
    <w:rsid w:val="00422473"/>
    <w:rsid w:val="00423602"/>
    <w:rsid w:val="0042457A"/>
    <w:rsid w:val="00430942"/>
    <w:rsid w:val="00432E3E"/>
    <w:rsid w:val="004354E3"/>
    <w:rsid w:val="004364BD"/>
    <w:rsid w:val="004372D9"/>
    <w:rsid w:val="004404A9"/>
    <w:rsid w:val="004447C1"/>
    <w:rsid w:val="00444A6C"/>
    <w:rsid w:val="00445167"/>
    <w:rsid w:val="0044528A"/>
    <w:rsid w:val="00445D65"/>
    <w:rsid w:val="00445DFA"/>
    <w:rsid w:val="0045113D"/>
    <w:rsid w:val="0045235A"/>
    <w:rsid w:val="0046090A"/>
    <w:rsid w:val="0046146A"/>
    <w:rsid w:val="004615E8"/>
    <w:rsid w:val="004625CA"/>
    <w:rsid w:val="0046278C"/>
    <w:rsid w:val="00465FDD"/>
    <w:rsid w:val="004661BE"/>
    <w:rsid w:val="00466DFA"/>
    <w:rsid w:val="0047225C"/>
    <w:rsid w:val="00473EAC"/>
    <w:rsid w:val="0047646A"/>
    <w:rsid w:val="004769FE"/>
    <w:rsid w:val="00476FCE"/>
    <w:rsid w:val="0048046E"/>
    <w:rsid w:val="00481157"/>
    <w:rsid w:val="00482E8A"/>
    <w:rsid w:val="0048646D"/>
    <w:rsid w:val="0048773A"/>
    <w:rsid w:val="00487EB6"/>
    <w:rsid w:val="004905B1"/>
    <w:rsid w:val="00493194"/>
    <w:rsid w:val="004945FC"/>
    <w:rsid w:val="00494A1C"/>
    <w:rsid w:val="00494E2D"/>
    <w:rsid w:val="004969A0"/>
    <w:rsid w:val="004A1D06"/>
    <w:rsid w:val="004B2267"/>
    <w:rsid w:val="004B24C1"/>
    <w:rsid w:val="004B4474"/>
    <w:rsid w:val="004C265F"/>
    <w:rsid w:val="004C3764"/>
    <w:rsid w:val="004C3CEF"/>
    <w:rsid w:val="004C5790"/>
    <w:rsid w:val="004C6B15"/>
    <w:rsid w:val="004C7990"/>
    <w:rsid w:val="004D00DC"/>
    <w:rsid w:val="004D055F"/>
    <w:rsid w:val="004D69C2"/>
    <w:rsid w:val="004E0067"/>
    <w:rsid w:val="004E039A"/>
    <w:rsid w:val="004E0ECC"/>
    <w:rsid w:val="004E3277"/>
    <w:rsid w:val="004E41DD"/>
    <w:rsid w:val="004E5A03"/>
    <w:rsid w:val="004E5C4C"/>
    <w:rsid w:val="004E6E01"/>
    <w:rsid w:val="004E7221"/>
    <w:rsid w:val="004E7F16"/>
    <w:rsid w:val="004F0E9F"/>
    <w:rsid w:val="004F25BF"/>
    <w:rsid w:val="004F459D"/>
    <w:rsid w:val="004F6300"/>
    <w:rsid w:val="004F6A4B"/>
    <w:rsid w:val="005003CA"/>
    <w:rsid w:val="00502F1E"/>
    <w:rsid w:val="005031A5"/>
    <w:rsid w:val="005050B4"/>
    <w:rsid w:val="0050553E"/>
    <w:rsid w:val="005106C5"/>
    <w:rsid w:val="005112D3"/>
    <w:rsid w:val="005127D2"/>
    <w:rsid w:val="00512999"/>
    <w:rsid w:val="00512BE7"/>
    <w:rsid w:val="0051373E"/>
    <w:rsid w:val="00514FEA"/>
    <w:rsid w:val="005150D2"/>
    <w:rsid w:val="0052056E"/>
    <w:rsid w:val="00521DE8"/>
    <w:rsid w:val="00521F0E"/>
    <w:rsid w:val="005274EA"/>
    <w:rsid w:val="00531F07"/>
    <w:rsid w:val="00533E04"/>
    <w:rsid w:val="00536BD0"/>
    <w:rsid w:val="00540359"/>
    <w:rsid w:val="005407DE"/>
    <w:rsid w:val="00543637"/>
    <w:rsid w:val="00543C9F"/>
    <w:rsid w:val="00544331"/>
    <w:rsid w:val="005463A2"/>
    <w:rsid w:val="0055021C"/>
    <w:rsid w:val="00550A2D"/>
    <w:rsid w:val="00552474"/>
    <w:rsid w:val="00552EC3"/>
    <w:rsid w:val="00554197"/>
    <w:rsid w:val="00554692"/>
    <w:rsid w:val="0055516E"/>
    <w:rsid w:val="00555E1F"/>
    <w:rsid w:val="005561F0"/>
    <w:rsid w:val="005606DC"/>
    <w:rsid w:val="00560F64"/>
    <w:rsid w:val="00561E44"/>
    <w:rsid w:val="00562B59"/>
    <w:rsid w:val="005640E3"/>
    <w:rsid w:val="00564BE1"/>
    <w:rsid w:val="0056515E"/>
    <w:rsid w:val="005662C9"/>
    <w:rsid w:val="00566775"/>
    <w:rsid w:val="005669AE"/>
    <w:rsid w:val="00567657"/>
    <w:rsid w:val="0056765A"/>
    <w:rsid w:val="00571CA2"/>
    <w:rsid w:val="005729A4"/>
    <w:rsid w:val="00573886"/>
    <w:rsid w:val="005738DF"/>
    <w:rsid w:val="005752F3"/>
    <w:rsid w:val="00580FC1"/>
    <w:rsid w:val="00581AC2"/>
    <w:rsid w:val="00581E0F"/>
    <w:rsid w:val="005914BD"/>
    <w:rsid w:val="00592BF2"/>
    <w:rsid w:val="00595616"/>
    <w:rsid w:val="00596465"/>
    <w:rsid w:val="005A1352"/>
    <w:rsid w:val="005A7FEE"/>
    <w:rsid w:val="005B11D7"/>
    <w:rsid w:val="005B3D97"/>
    <w:rsid w:val="005B3EAD"/>
    <w:rsid w:val="005B5446"/>
    <w:rsid w:val="005B5462"/>
    <w:rsid w:val="005B59D7"/>
    <w:rsid w:val="005C058D"/>
    <w:rsid w:val="005C2328"/>
    <w:rsid w:val="005C4E01"/>
    <w:rsid w:val="005C77C5"/>
    <w:rsid w:val="005D123A"/>
    <w:rsid w:val="005D64A6"/>
    <w:rsid w:val="005D76EB"/>
    <w:rsid w:val="005D77D5"/>
    <w:rsid w:val="005E2A03"/>
    <w:rsid w:val="005E51DF"/>
    <w:rsid w:val="005E55B5"/>
    <w:rsid w:val="005E5A64"/>
    <w:rsid w:val="005E755E"/>
    <w:rsid w:val="005E7EB2"/>
    <w:rsid w:val="005F1A4A"/>
    <w:rsid w:val="005F2239"/>
    <w:rsid w:val="005F33B6"/>
    <w:rsid w:val="005F3B7D"/>
    <w:rsid w:val="005F44D5"/>
    <w:rsid w:val="005F4901"/>
    <w:rsid w:val="005F60D8"/>
    <w:rsid w:val="005F7740"/>
    <w:rsid w:val="005F7793"/>
    <w:rsid w:val="005F7902"/>
    <w:rsid w:val="0060150C"/>
    <w:rsid w:val="006044BA"/>
    <w:rsid w:val="00612311"/>
    <w:rsid w:val="0061587E"/>
    <w:rsid w:val="00616F79"/>
    <w:rsid w:val="00617DE8"/>
    <w:rsid w:val="00620578"/>
    <w:rsid w:val="006220CB"/>
    <w:rsid w:val="006228E2"/>
    <w:rsid w:val="00623E60"/>
    <w:rsid w:val="00623F01"/>
    <w:rsid w:val="006255D4"/>
    <w:rsid w:val="00626294"/>
    <w:rsid w:val="00626366"/>
    <w:rsid w:val="00626DB2"/>
    <w:rsid w:val="006310A0"/>
    <w:rsid w:val="006352AA"/>
    <w:rsid w:val="0063662B"/>
    <w:rsid w:val="00636D03"/>
    <w:rsid w:val="00636FF7"/>
    <w:rsid w:val="00637E67"/>
    <w:rsid w:val="006419E9"/>
    <w:rsid w:val="006426F1"/>
    <w:rsid w:val="0064381A"/>
    <w:rsid w:val="00644693"/>
    <w:rsid w:val="00644B53"/>
    <w:rsid w:val="00644DB4"/>
    <w:rsid w:val="00646D43"/>
    <w:rsid w:val="0064742E"/>
    <w:rsid w:val="00647F72"/>
    <w:rsid w:val="006519AB"/>
    <w:rsid w:val="00652EFE"/>
    <w:rsid w:val="00654FD4"/>
    <w:rsid w:val="00655EE9"/>
    <w:rsid w:val="00657AE3"/>
    <w:rsid w:val="00657C03"/>
    <w:rsid w:val="00657F7E"/>
    <w:rsid w:val="00660A0E"/>
    <w:rsid w:val="006621DB"/>
    <w:rsid w:val="00663E7A"/>
    <w:rsid w:val="00665646"/>
    <w:rsid w:val="00665719"/>
    <w:rsid w:val="00670FDB"/>
    <w:rsid w:val="00671455"/>
    <w:rsid w:val="00671529"/>
    <w:rsid w:val="00672689"/>
    <w:rsid w:val="00672B18"/>
    <w:rsid w:val="006731B8"/>
    <w:rsid w:val="0067321D"/>
    <w:rsid w:val="00674267"/>
    <w:rsid w:val="00674502"/>
    <w:rsid w:val="0067473C"/>
    <w:rsid w:val="0067733F"/>
    <w:rsid w:val="00681092"/>
    <w:rsid w:val="006824EA"/>
    <w:rsid w:val="006862B3"/>
    <w:rsid w:val="0068749D"/>
    <w:rsid w:val="00687DF9"/>
    <w:rsid w:val="00692561"/>
    <w:rsid w:val="00693C5F"/>
    <w:rsid w:val="0069475C"/>
    <w:rsid w:val="00694D2B"/>
    <w:rsid w:val="0069574D"/>
    <w:rsid w:val="00695821"/>
    <w:rsid w:val="00695A32"/>
    <w:rsid w:val="00695CC1"/>
    <w:rsid w:val="0069621E"/>
    <w:rsid w:val="00696C34"/>
    <w:rsid w:val="006A046C"/>
    <w:rsid w:val="006A2A6D"/>
    <w:rsid w:val="006A4669"/>
    <w:rsid w:val="006A4C77"/>
    <w:rsid w:val="006B1DFC"/>
    <w:rsid w:val="006B201B"/>
    <w:rsid w:val="006B3E12"/>
    <w:rsid w:val="006B4A32"/>
    <w:rsid w:val="006B7319"/>
    <w:rsid w:val="006C0AFF"/>
    <w:rsid w:val="006C3C90"/>
    <w:rsid w:val="006C3D8D"/>
    <w:rsid w:val="006C5CC7"/>
    <w:rsid w:val="006D0A25"/>
    <w:rsid w:val="006D0C24"/>
    <w:rsid w:val="006D30E6"/>
    <w:rsid w:val="006E07D0"/>
    <w:rsid w:val="006E0BB2"/>
    <w:rsid w:val="006E210C"/>
    <w:rsid w:val="006E2618"/>
    <w:rsid w:val="006E2E74"/>
    <w:rsid w:val="006E2F8D"/>
    <w:rsid w:val="006E3096"/>
    <w:rsid w:val="006E48C2"/>
    <w:rsid w:val="006E7E3E"/>
    <w:rsid w:val="006F0C18"/>
    <w:rsid w:val="006F0CC5"/>
    <w:rsid w:val="006F1FD8"/>
    <w:rsid w:val="006F480C"/>
    <w:rsid w:val="006F5D84"/>
    <w:rsid w:val="006F6463"/>
    <w:rsid w:val="006F6AD2"/>
    <w:rsid w:val="006F6E3B"/>
    <w:rsid w:val="006F7D99"/>
    <w:rsid w:val="00701507"/>
    <w:rsid w:val="00702C94"/>
    <w:rsid w:val="0070314D"/>
    <w:rsid w:val="00706384"/>
    <w:rsid w:val="00706D28"/>
    <w:rsid w:val="00712CD2"/>
    <w:rsid w:val="007148B9"/>
    <w:rsid w:val="00721BA5"/>
    <w:rsid w:val="00724483"/>
    <w:rsid w:val="007253A7"/>
    <w:rsid w:val="0073048A"/>
    <w:rsid w:val="00730CAA"/>
    <w:rsid w:val="00731366"/>
    <w:rsid w:val="00731CF5"/>
    <w:rsid w:val="007329F0"/>
    <w:rsid w:val="00733723"/>
    <w:rsid w:val="00733C6A"/>
    <w:rsid w:val="00740327"/>
    <w:rsid w:val="00740D16"/>
    <w:rsid w:val="0074148D"/>
    <w:rsid w:val="00742BF2"/>
    <w:rsid w:val="00744017"/>
    <w:rsid w:val="007440D5"/>
    <w:rsid w:val="0074441E"/>
    <w:rsid w:val="00744AC3"/>
    <w:rsid w:val="00750E69"/>
    <w:rsid w:val="00755563"/>
    <w:rsid w:val="00756065"/>
    <w:rsid w:val="00756537"/>
    <w:rsid w:val="00760F6B"/>
    <w:rsid w:val="00762423"/>
    <w:rsid w:val="00762815"/>
    <w:rsid w:val="007639E6"/>
    <w:rsid w:val="00763EC7"/>
    <w:rsid w:val="00764D34"/>
    <w:rsid w:val="007654F1"/>
    <w:rsid w:val="0076581F"/>
    <w:rsid w:val="00765A54"/>
    <w:rsid w:val="00773BD2"/>
    <w:rsid w:val="00774B90"/>
    <w:rsid w:val="00774C31"/>
    <w:rsid w:val="007752B4"/>
    <w:rsid w:val="00777C87"/>
    <w:rsid w:val="00782D3B"/>
    <w:rsid w:val="00783309"/>
    <w:rsid w:val="007838B8"/>
    <w:rsid w:val="007853A7"/>
    <w:rsid w:val="007903E9"/>
    <w:rsid w:val="00791F8F"/>
    <w:rsid w:val="007965D0"/>
    <w:rsid w:val="007972E4"/>
    <w:rsid w:val="00797763"/>
    <w:rsid w:val="00797D37"/>
    <w:rsid w:val="007A25B2"/>
    <w:rsid w:val="007A3398"/>
    <w:rsid w:val="007A4318"/>
    <w:rsid w:val="007A5F32"/>
    <w:rsid w:val="007B09AE"/>
    <w:rsid w:val="007B4C66"/>
    <w:rsid w:val="007B522C"/>
    <w:rsid w:val="007B6CA7"/>
    <w:rsid w:val="007B75B3"/>
    <w:rsid w:val="007B79F6"/>
    <w:rsid w:val="007C2667"/>
    <w:rsid w:val="007C62F4"/>
    <w:rsid w:val="007C7D18"/>
    <w:rsid w:val="007D0A1E"/>
    <w:rsid w:val="007D423F"/>
    <w:rsid w:val="007D4982"/>
    <w:rsid w:val="007E5733"/>
    <w:rsid w:val="007E5E5F"/>
    <w:rsid w:val="007E6EF4"/>
    <w:rsid w:val="007E6FA5"/>
    <w:rsid w:val="007F083C"/>
    <w:rsid w:val="007F09D1"/>
    <w:rsid w:val="007F138C"/>
    <w:rsid w:val="007F1D7D"/>
    <w:rsid w:val="007F2394"/>
    <w:rsid w:val="007F33BB"/>
    <w:rsid w:val="007F69FF"/>
    <w:rsid w:val="007F7385"/>
    <w:rsid w:val="00800751"/>
    <w:rsid w:val="00801124"/>
    <w:rsid w:val="008053CE"/>
    <w:rsid w:val="00805FD3"/>
    <w:rsid w:val="00807F28"/>
    <w:rsid w:val="008115F6"/>
    <w:rsid w:val="00811C26"/>
    <w:rsid w:val="00812250"/>
    <w:rsid w:val="00813D1E"/>
    <w:rsid w:val="0081407D"/>
    <w:rsid w:val="00817327"/>
    <w:rsid w:val="00817728"/>
    <w:rsid w:val="00821D9E"/>
    <w:rsid w:val="008240FF"/>
    <w:rsid w:val="008254C6"/>
    <w:rsid w:val="00827147"/>
    <w:rsid w:val="008277C0"/>
    <w:rsid w:val="0083007F"/>
    <w:rsid w:val="00835666"/>
    <w:rsid w:val="00836A0A"/>
    <w:rsid w:val="00836B16"/>
    <w:rsid w:val="0084292D"/>
    <w:rsid w:val="00846BDA"/>
    <w:rsid w:val="00846D99"/>
    <w:rsid w:val="0084749E"/>
    <w:rsid w:val="00852057"/>
    <w:rsid w:val="00853B81"/>
    <w:rsid w:val="008542EB"/>
    <w:rsid w:val="008546F8"/>
    <w:rsid w:val="00854955"/>
    <w:rsid w:val="00856762"/>
    <w:rsid w:val="008571A1"/>
    <w:rsid w:val="008578E8"/>
    <w:rsid w:val="008600F3"/>
    <w:rsid w:val="0086356E"/>
    <w:rsid w:val="0086753D"/>
    <w:rsid w:val="00870509"/>
    <w:rsid w:val="0087153E"/>
    <w:rsid w:val="00871A4C"/>
    <w:rsid w:val="00871D49"/>
    <w:rsid w:val="00875D33"/>
    <w:rsid w:val="00875D71"/>
    <w:rsid w:val="00876D54"/>
    <w:rsid w:val="00876E54"/>
    <w:rsid w:val="00881FA6"/>
    <w:rsid w:val="00883DBC"/>
    <w:rsid w:val="0088442B"/>
    <w:rsid w:val="00884662"/>
    <w:rsid w:val="008878FA"/>
    <w:rsid w:val="00890D35"/>
    <w:rsid w:val="00891741"/>
    <w:rsid w:val="008920A0"/>
    <w:rsid w:val="008955AB"/>
    <w:rsid w:val="008A091C"/>
    <w:rsid w:val="008A0D39"/>
    <w:rsid w:val="008A149B"/>
    <w:rsid w:val="008A1DA4"/>
    <w:rsid w:val="008A2F9C"/>
    <w:rsid w:val="008A30E8"/>
    <w:rsid w:val="008A3DB8"/>
    <w:rsid w:val="008A504A"/>
    <w:rsid w:val="008A5846"/>
    <w:rsid w:val="008A5C39"/>
    <w:rsid w:val="008B0F1B"/>
    <w:rsid w:val="008B1131"/>
    <w:rsid w:val="008B1632"/>
    <w:rsid w:val="008B2213"/>
    <w:rsid w:val="008B3C21"/>
    <w:rsid w:val="008B5E1C"/>
    <w:rsid w:val="008B6C19"/>
    <w:rsid w:val="008C238D"/>
    <w:rsid w:val="008C2EE4"/>
    <w:rsid w:val="008C3823"/>
    <w:rsid w:val="008C3BF7"/>
    <w:rsid w:val="008C50DC"/>
    <w:rsid w:val="008C6055"/>
    <w:rsid w:val="008C6DAB"/>
    <w:rsid w:val="008C7D92"/>
    <w:rsid w:val="008D1F49"/>
    <w:rsid w:val="008D2128"/>
    <w:rsid w:val="008D22B4"/>
    <w:rsid w:val="008D4F37"/>
    <w:rsid w:val="008D7753"/>
    <w:rsid w:val="008E12FB"/>
    <w:rsid w:val="008E1AE0"/>
    <w:rsid w:val="008E22A4"/>
    <w:rsid w:val="008E31C5"/>
    <w:rsid w:val="008E5D32"/>
    <w:rsid w:val="008E71DA"/>
    <w:rsid w:val="008F3A1F"/>
    <w:rsid w:val="008F3C1F"/>
    <w:rsid w:val="00900763"/>
    <w:rsid w:val="00904360"/>
    <w:rsid w:val="00904B4A"/>
    <w:rsid w:val="00904CB0"/>
    <w:rsid w:val="00905BD6"/>
    <w:rsid w:val="009109C8"/>
    <w:rsid w:val="00910F70"/>
    <w:rsid w:val="00912C28"/>
    <w:rsid w:val="00913440"/>
    <w:rsid w:val="00915665"/>
    <w:rsid w:val="00915690"/>
    <w:rsid w:val="00917C3E"/>
    <w:rsid w:val="00917D0D"/>
    <w:rsid w:val="009206E2"/>
    <w:rsid w:val="00922449"/>
    <w:rsid w:val="009227E8"/>
    <w:rsid w:val="00922B59"/>
    <w:rsid w:val="00923E39"/>
    <w:rsid w:val="00924A35"/>
    <w:rsid w:val="00925BF4"/>
    <w:rsid w:val="00925F5E"/>
    <w:rsid w:val="00926050"/>
    <w:rsid w:val="00930071"/>
    <w:rsid w:val="00931D18"/>
    <w:rsid w:val="00934B8E"/>
    <w:rsid w:val="009423D9"/>
    <w:rsid w:val="00942592"/>
    <w:rsid w:val="009433CF"/>
    <w:rsid w:val="00943B5C"/>
    <w:rsid w:val="00946147"/>
    <w:rsid w:val="00947330"/>
    <w:rsid w:val="009473AD"/>
    <w:rsid w:val="009536FB"/>
    <w:rsid w:val="00954B82"/>
    <w:rsid w:val="00955A8F"/>
    <w:rsid w:val="009610C1"/>
    <w:rsid w:val="00961C39"/>
    <w:rsid w:val="00962EA3"/>
    <w:rsid w:val="00962FC4"/>
    <w:rsid w:val="00967ABD"/>
    <w:rsid w:val="00971127"/>
    <w:rsid w:val="009721B3"/>
    <w:rsid w:val="00972517"/>
    <w:rsid w:val="009765B8"/>
    <w:rsid w:val="009770A8"/>
    <w:rsid w:val="00977CBD"/>
    <w:rsid w:val="00982392"/>
    <w:rsid w:val="00984079"/>
    <w:rsid w:val="009847A5"/>
    <w:rsid w:val="00984FE2"/>
    <w:rsid w:val="00985419"/>
    <w:rsid w:val="00985796"/>
    <w:rsid w:val="00991BF9"/>
    <w:rsid w:val="00992953"/>
    <w:rsid w:val="00992DAA"/>
    <w:rsid w:val="00997AA8"/>
    <w:rsid w:val="00997F3F"/>
    <w:rsid w:val="009A1871"/>
    <w:rsid w:val="009A19D9"/>
    <w:rsid w:val="009A19EF"/>
    <w:rsid w:val="009A67C4"/>
    <w:rsid w:val="009B21F8"/>
    <w:rsid w:val="009B4E45"/>
    <w:rsid w:val="009B5EFB"/>
    <w:rsid w:val="009B6A54"/>
    <w:rsid w:val="009B7333"/>
    <w:rsid w:val="009C1FDE"/>
    <w:rsid w:val="009C43FC"/>
    <w:rsid w:val="009C528A"/>
    <w:rsid w:val="009C7635"/>
    <w:rsid w:val="009D2763"/>
    <w:rsid w:val="009D5873"/>
    <w:rsid w:val="009D641F"/>
    <w:rsid w:val="009E0937"/>
    <w:rsid w:val="009E4E5F"/>
    <w:rsid w:val="009F060B"/>
    <w:rsid w:val="009F158C"/>
    <w:rsid w:val="009F26BE"/>
    <w:rsid w:val="009F3D3A"/>
    <w:rsid w:val="009F4592"/>
    <w:rsid w:val="009F59C1"/>
    <w:rsid w:val="009F7DBC"/>
    <w:rsid w:val="00A0025E"/>
    <w:rsid w:val="00A005E4"/>
    <w:rsid w:val="00A0067F"/>
    <w:rsid w:val="00A00A14"/>
    <w:rsid w:val="00A03342"/>
    <w:rsid w:val="00A12758"/>
    <w:rsid w:val="00A12C08"/>
    <w:rsid w:val="00A14295"/>
    <w:rsid w:val="00A142F4"/>
    <w:rsid w:val="00A1771A"/>
    <w:rsid w:val="00A235DC"/>
    <w:rsid w:val="00A264E4"/>
    <w:rsid w:val="00A268E3"/>
    <w:rsid w:val="00A32139"/>
    <w:rsid w:val="00A34A58"/>
    <w:rsid w:val="00A34F1F"/>
    <w:rsid w:val="00A36154"/>
    <w:rsid w:val="00A37CDE"/>
    <w:rsid w:val="00A41A78"/>
    <w:rsid w:val="00A43C64"/>
    <w:rsid w:val="00A4412D"/>
    <w:rsid w:val="00A441CA"/>
    <w:rsid w:val="00A44E68"/>
    <w:rsid w:val="00A46DFA"/>
    <w:rsid w:val="00A46F04"/>
    <w:rsid w:val="00A52763"/>
    <w:rsid w:val="00A52AF9"/>
    <w:rsid w:val="00A552BD"/>
    <w:rsid w:val="00A55A89"/>
    <w:rsid w:val="00A5765D"/>
    <w:rsid w:val="00A57EF4"/>
    <w:rsid w:val="00A60DE7"/>
    <w:rsid w:val="00A61E36"/>
    <w:rsid w:val="00A61F7E"/>
    <w:rsid w:val="00A62CCB"/>
    <w:rsid w:val="00A6389E"/>
    <w:rsid w:val="00A64FF5"/>
    <w:rsid w:val="00A65D8E"/>
    <w:rsid w:val="00A66F4E"/>
    <w:rsid w:val="00A712CE"/>
    <w:rsid w:val="00A73111"/>
    <w:rsid w:val="00A752C5"/>
    <w:rsid w:val="00A75948"/>
    <w:rsid w:val="00A77F10"/>
    <w:rsid w:val="00A81B1E"/>
    <w:rsid w:val="00A8351D"/>
    <w:rsid w:val="00A83A09"/>
    <w:rsid w:val="00A84D74"/>
    <w:rsid w:val="00A85871"/>
    <w:rsid w:val="00A90AFB"/>
    <w:rsid w:val="00A91949"/>
    <w:rsid w:val="00A93BCE"/>
    <w:rsid w:val="00A93E2A"/>
    <w:rsid w:val="00A950AB"/>
    <w:rsid w:val="00A9586E"/>
    <w:rsid w:val="00A9706B"/>
    <w:rsid w:val="00AA1DFA"/>
    <w:rsid w:val="00AA4624"/>
    <w:rsid w:val="00AA4FDD"/>
    <w:rsid w:val="00AB3964"/>
    <w:rsid w:val="00AB4F4C"/>
    <w:rsid w:val="00AB5891"/>
    <w:rsid w:val="00AB5FC3"/>
    <w:rsid w:val="00AC6952"/>
    <w:rsid w:val="00AD0B8F"/>
    <w:rsid w:val="00AD1C08"/>
    <w:rsid w:val="00AD228B"/>
    <w:rsid w:val="00AD38CD"/>
    <w:rsid w:val="00AE14E8"/>
    <w:rsid w:val="00AE541D"/>
    <w:rsid w:val="00AE6247"/>
    <w:rsid w:val="00AF0167"/>
    <w:rsid w:val="00AF0C00"/>
    <w:rsid w:val="00AF27CF"/>
    <w:rsid w:val="00AF414B"/>
    <w:rsid w:val="00B002C7"/>
    <w:rsid w:val="00B016E4"/>
    <w:rsid w:val="00B058F9"/>
    <w:rsid w:val="00B076B9"/>
    <w:rsid w:val="00B11653"/>
    <w:rsid w:val="00B12886"/>
    <w:rsid w:val="00B13112"/>
    <w:rsid w:val="00B13B8B"/>
    <w:rsid w:val="00B15B8A"/>
    <w:rsid w:val="00B16CDF"/>
    <w:rsid w:val="00B20663"/>
    <w:rsid w:val="00B249A2"/>
    <w:rsid w:val="00B25FDF"/>
    <w:rsid w:val="00B26F2F"/>
    <w:rsid w:val="00B321C7"/>
    <w:rsid w:val="00B34911"/>
    <w:rsid w:val="00B36287"/>
    <w:rsid w:val="00B36761"/>
    <w:rsid w:val="00B40816"/>
    <w:rsid w:val="00B434A5"/>
    <w:rsid w:val="00B44DB6"/>
    <w:rsid w:val="00B4525D"/>
    <w:rsid w:val="00B46047"/>
    <w:rsid w:val="00B46E19"/>
    <w:rsid w:val="00B526F8"/>
    <w:rsid w:val="00B54690"/>
    <w:rsid w:val="00B566E2"/>
    <w:rsid w:val="00B60BB4"/>
    <w:rsid w:val="00B649DB"/>
    <w:rsid w:val="00B6501C"/>
    <w:rsid w:val="00B65BFB"/>
    <w:rsid w:val="00B66119"/>
    <w:rsid w:val="00B661BF"/>
    <w:rsid w:val="00B663F0"/>
    <w:rsid w:val="00B7079C"/>
    <w:rsid w:val="00B70986"/>
    <w:rsid w:val="00B70A57"/>
    <w:rsid w:val="00B70CEA"/>
    <w:rsid w:val="00B71051"/>
    <w:rsid w:val="00B71A6A"/>
    <w:rsid w:val="00B72896"/>
    <w:rsid w:val="00B744A5"/>
    <w:rsid w:val="00B74A63"/>
    <w:rsid w:val="00B770AF"/>
    <w:rsid w:val="00B771C1"/>
    <w:rsid w:val="00B77681"/>
    <w:rsid w:val="00B7795D"/>
    <w:rsid w:val="00B77E80"/>
    <w:rsid w:val="00B807D7"/>
    <w:rsid w:val="00B83296"/>
    <w:rsid w:val="00B857A7"/>
    <w:rsid w:val="00B85A38"/>
    <w:rsid w:val="00B90F10"/>
    <w:rsid w:val="00B95E5B"/>
    <w:rsid w:val="00B974F8"/>
    <w:rsid w:val="00B97502"/>
    <w:rsid w:val="00BA05B9"/>
    <w:rsid w:val="00BA1114"/>
    <w:rsid w:val="00BA1C60"/>
    <w:rsid w:val="00BA4ECA"/>
    <w:rsid w:val="00BA5D4E"/>
    <w:rsid w:val="00BA77CC"/>
    <w:rsid w:val="00BB0ADB"/>
    <w:rsid w:val="00BB123F"/>
    <w:rsid w:val="00BB3528"/>
    <w:rsid w:val="00BB72F5"/>
    <w:rsid w:val="00BB746F"/>
    <w:rsid w:val="00BC1022"/>
    <w:rsid w:val="00BC17F6"/>
    <w:rsid w:val="00BC1D9B"/>
    <w:rsid w:val="00BC2560"/>
    <w:rsid w:val="00BC3F5E"/>
    <w:rsid w:val="00BC51C5"/>
    <w:rsid w:val="00BC57F2"/>
    <w:rsid w:val="00BC6AE3"/>
    <w:rsid w:val="00BC7C8E"/>
    <w:rsid w:val="00BD0A5A"/>
    <w:rsid w:val="00BD2717"/>
    <w:rsid w:val="00BD4596"/>
    <w:rsid w:val="00BD53D6"/>
    <w:rsid w:val="00BD55CD"/>
    <w:rsid w:val="00BD5C29"/>
    <w:rsid w:val="00BD6F56"/>
    <w:rsid w:val="00BD792A"/>
    <w:rsid w:val="00BE1397"/>
    <w:rsid w:val="00BE207A"/>
    <w:rsid w:val="00BE5F7E"/>
    <w:rsid w:val="00BE63D2"/>
    <w:rsid w:val="00BE7B00"/>
    <w:rsid w:val="00BF015C"/>
    <w:rsid w:val="00BF4A06"/>
    <w:rsid w:val="00BF6992"/>
    <w:rsid w:val="00C0185E"/>
    <w:rsid w:val="00C05027"/>
    <w:rsid w:val="00C05BCA"/>
    <w:rsid w:val="00C0756F"/>
    <w:rsid w:val="00C07BF6"/>
    <w:rsid w:val="00C101C4"/>
    <w:rsid w:val="00C11BC2"/>
    <w:rsid w:val="00C11EA9"/>
    <w:rsid w:val="00C13188"/>
    <w:rsid w:val="00C13BA8"/>
    <w:rsid w:val="00C13BF4"/>
    <w:rsid w:val="00C142DB"/>
    <w:rsid w:val="00C21B1C"/>
    <w:rsid w:val="00C226DB"/>
    <w:rsid w:val="00C23063"/>
    <w:rsid w:val="00C253AA"/>
    <w:rsid w:val="00C2752C"/>
    <w:rsid w:val="00C32719"/>
    <w:rsid w:val="00C32FDA"/>
    <w:rsid w:val="00C348DF"/>
    <w:rsid w:val="00C36B49"/>
    <w:rsid w:val="00C36EE9"/>
    <w:rsid w:val="00C40404"/>
    <w:rsid w:val="00C410E1"/>
    <w:rsid w:val="00C4278A"/>
    <w:rsid w:val="00C43974"/>
    <w:rsid w:val="00C47D93"/>
    <w:rsid w:val="00C5131A"/>
    <w:rsid w:val="00C537EB"/>
    <w:rsid w:val="00C538A0"/>
    <w:rsid w:val="00C543BA"/>
    <w:rsid w:val="00C5446C"/>
    <w:rsid w:val="00C55BC8"/>
    <w:rsid w:val="00C56395"/>
    <w:rsid w:val="00C60CF0"/>
    <w:rsid w:val="00C61806"/>
    <w:rsid w:val="00C64B42"/>
    <w:rsid w:val="00C65618"/>
    <w:rsid w:val="00C6642E"/>
    <w:rsid w:val="00C66AB7"/>
    <w:rsid w:val="00C73161"/>
    <w:rsid w:val="00C73CF0"/>
    <w:rsid w:val="00C744F1"/>
    <w:rsid w:val="00C74E93"/>
    <w:rsid w:val="00C77616"/>
    <w:rsid w:val="00C77AED"/>
    <w:rsid w:val="00C8014B"/>
    <w:rsid w:val="00C82C14"/>
    <w:rsid w:val="00C83151"/>
    <w:rsid w:val="00C84F90"/>
    <w:rsid w:val="00C866BE"/>
    <w:rsid w:val="00C91FD8"/>
    <w:rsid w:val="00C95059"/>
    <w:rsid w:val="00C95FB5"/>
    <w:rsid w:val="00C9609F"/>
    <w:rsid w:val="00CA0E88"/>
    <w:rsid w:val="00CA1A95"/>
    <w:rsid w:val="00CA3193"/>
    <w:rsid w:val="00CA385C"/>
    <w:rsid w:val="00CA48BD"/>
    <w:rsid w:val="00CB4120"/>
    <w:rsid w:val="00CB423C"/>
    <w:rsid w:val="00CB55EB"/>
    <w:rsid w:val="00CB5D5C"/>
    <w:rsid w:val="00CB79E5"/>
    <w:rsid w:val="00CC01B9"/>
    <w:rsid w:val="00CC238E"/>
    <w:rsid w:val="00CC2C98"/>
    <w:rsid w:val="00CC2FCB"/>
    <w:rsid w:val="00CC3614"/>
    <w:rsid w:val="00CC3AE1"/>
    <w:rsid w:val="00CC6414"/>
    <w:rsid w:val="00CD0A46"/>
    <w:rsid w:val="00CD2771"/>
    <w:rsid w:val="00CD3F87"/>
    <w:rsid w:val="00CD4201"/>
    <w:rsid w:val="00CD664C"/>
    <w:rsid w:val="00CD677B"/>
    <w:rsid w:val="00CD6DE2"/>
    <w:rsid w:val="00CE09AB"/>
    <w:rsid w:val="00CE1C0A"/>
    <w:rsid w:val="00CE49E5"/>
    <w:rsid w:val="00CE77C8"/>
    <w:rsid w:val="00CE7CAF"/>
    <w:rsid w:val="00CF12F4"/>
    <w:rsid w:val="00CF5002"/>
    <w:rsid w:val="00CF6B62"/>
    <w:rsid w:val="00D00182"/>
    <w:rsid w:val="00D05A4A"/>
    <w:rsid w:val="00D06282"/>
    <w:rsid w:val="00D10C5D"/>
    <w:rsid w:val="00D10C6E"/>
    <w:rsid w:val="00D10DFA"/>
    <w:rsid w:val="00D130FC"/>
    <w:rsid w:val="00D14FD8"/>
    <w:rsid w:val="00D16308"/>
    <w:rsid w:val="00D1656A"/>
    <w:rsid w:val="00D214BE"/>
    <w:rsid w:val="00D23256"/>
    <w:rsid w:val="00D24071"/>
    <w:rsid w:val="00D2471C"/>
    <w:rsid w:val="00D26B0C"/>
    <w:rsid w:val="00D320AA"/>
    <w:rsid w:val="00D3277F"/>
    <w:rsid w:val="00D338CC"/>
    <w:rsid w:val="00D34010"/>
    <w:rsid w:val="00D370FE"/>
    <w:rsid w:val="00D4070A"/>
    <w:rsid w:val="00D42AD7"/>
    <w:rsid w:val="00D451D2"/>
    <w:rsid w:val="00D45DBA"/>
    <w:rsid w:val="00D5249D"/>
    <w:rsid w:val="00D532C1"/>
    <w:rsid w:val="00D53B54"/>
    <w:rsid w:val="00D552F0"/>
    <w:rsid w:val="00D5699B"/>
    <w:rsid w:val="00D56AAC"/>
    <w:rsid w:val="00D56B4A"/>
    <w:rsid w:val="00D570AE"/>
    <w:rsid w:val="00D60C03"/>
    <w:rsid w:val="00D61DE8"/>
    <w:rsid w:val="00D61F21"/>
    <w:rsid w:val="00D62E4B"/>
    <w:rsid w:val="00D63CF6"/>
    <w:rsid w:val="00D660E4"/>
    <w:rsid w:val="00D6684A"/>
    <w:rsid w:val="00D7349F"/>
    <w:rsid w:val="00D739DE"/>
    <w:rsid w:val="00D75519"/>
    <w:rsid w:val="00D84232"/>
    <w:rsid w:val="00D84E37"/>
    <w:rsid w:val="00D866DB"/>
    <w:rsid w:val="00D86ECD"/>
    <w:rsid w:val="00D86FA8"/>
    <w:rsid w:val="00D904F3"/>
    <w:rsid w:val="00D94D3D"/>
    <w:rsid w:val="00D961EC"/>
    <w:rsid w:val="00D96B94"/>
    <w:rsid w:val="00DA208D"/>
    <w:rsid w:val="00DA2317"/>
    <w:rsid w:val="00DA3FD1"/>
    <w:rsid w:val="00DA585D"/>
    <w:rsid w:val="00DA5920"/>
    <w:rsid w:val="00DA5FD8"/>
    <w:rsid w:val="00DA61A5"/>
    <w:rsid w:val="00DB21CC"/>
    <w:rsid w:val="00DB2DA3"/>
    <w:rsid w:val="00DB31C0"/>
    <w:rsid w:val="00DB3A7E"/>
    <w:rsid w:val="00DB3B39"/>
    <w:rsid w:val="00DB5427"/>
    <w:rsid w:val="00DB5D1C"/>
    <w:rsid w:val="00DB70B2"/>
    <w:rsid w:val="00DB76BB"/>
    <w:rsid w:val="00DC024C"/>
    <w:rsid w:val="00DC1C9B"/>
    <w:rsid w:val="00DC7E6A"/>
    <w:rsid w:val="00DC7ECC"/>
    <w:rsid w:val="00DD2305"/>
    <w:rsid w:val="00DD4332"/>
    <w:rsid w:val="00DD4615"/>
    <w:rsid w:val="00DD4E94"/>
    <w:rsid w:val="00DD5C8B"/>
    <w:rsid w:val="00DD76C8"/>
    <w:rsid w:val="00DD7947"/>
    <w:rsid w:val="00DE0029"/>
    <w:rsid w:val="00DE54D1"/>
    <w:rsid w:val="00DE5FAB"/>
    <w:rsid w:val="00DE7D5D"/>
    <w:rsid w:val="00DE7E5F"/>
    <w:rsid w:val="00DF3CE3"/>
    <w:rsid w:val="00DF6781"/>
    <w:rsid w:val="00E00316"/>
    <w:rsid w:val="00E01099"/>
    <w:rsid w:val="00E01AB4"/>
    <w:rsid w:val="00E02519"/>
    <w:rsid w:val="00E02AAA"/>
    <w:rsid w:val="00E02B31"/>
    <w:rsid w:val="00E05377"/>
    <w:rsid w:val="00E05546"/>
    <w:rsid w:val="00E06B75"/>
    <w:rsid w:val="00E1015E"/>
    <w:rsid w:val="00E10B14"/>
    <w:rsid w:val="00E10FC7"/>
    <w:rsid w:val="00E122AC"/>
    <w:rsid w:val="00E15B70"/>
    <w:rsid w:val="00E1740F"/>
    <w:rsid w:val="00E2140E"/>
    <w:rsid w:val="00E2461E"/>
    <w:rsid w:val="00E255B7"/>
    <w:rsid w:val="00E264D7"/>
    <w:rsid w:val="00E26E5F"/>
    <w:rsid w:val="00E3344A"/>
    <w:rsid w:val="00E33FF7"/>
    <w:rsid w:val="00E3530D"/>
    <w:rsid w:val="00E3635B"/>
    <w:rsid w:val="00E36FA9"/>
    <w:rsid w:val="00E4197C"/>
    <w:rsid w:val="00E43A27"/>
    <w:rsid w:val="00E4410F"/>
    <w:rsid w:val="00E458ED"/>
    <w:rsid w:val="00E46310"/>
    <w:rsid w:val="00E463FB"/>
    <w:rsid w:val="00E477BA"/>
    <w:rsid w:val="00E50B09"/>
    <w:rsid w:val="00E5193C"/>
    <w:rsid w:val="00E51DC2"/>
    <w:rsid w:val="00E51DC4"/>
    <w:rsid w:val="00E5201D"/>
    <w:rsid w:val="00E52E37"/>
    <w:rsid w:val="00E562DD"/>
    <w:rsid w:val="00E57E11"/>
    <w:rsid w:val="00E619FC"/>
    <w:rsid w:val="00E626EE"/>
    <w:rsid w:val="00E630E0"/>
    <w:rsid w:val="00E648C3"/>
    <w:rsid w:val="00E6560E"/>
    <w:rsid w:val="00E66EB6"/>
    <w:rsid w:val="00E73BCB"/>
    <w:rsid w:val="00E76378"/>
    <w:rsid w:val="00E80E84"/>
    <w:rsid w:val="00E81B7E"/>
    <w:rsid w:val="00E81C54"/>
    <w:rsid w:val="00E8237B"/>
    <w:rsid w:val="00E83066"/>
    <w:rsid w:val="00E8318B"/>
    <w:rsid w:val="00E8398A"/>
    <w:rsid w:val="00E855A1"/>
    <w:rsid w:val="00E855C8"/>
    <w:rsid w:val="00E8565D"/>
    <w:rsid w:val="00E86304"/>
    <w:rsid w:val="00E87650"/>
    <w:rsid w:val="00E92236"/>
    <w:rsid w:val="00E92AEB"/>
    <w:rsid w:val="00E94E02"/>
    <w:rsid w:val="00E9515F"/>
    <w:rsid w:val="00EA030E"/>
    <w:rsid w:val="00EA115D"/>
    <w:rsid w:val="00EA242D"/>
    <w:rsid w:val="00EA3843"/>
    <w:rsid w:val="00EA3AC8"/>
    <w:rsid w:val="00EA4771"/>
    <w:rsid w:val="00EA47AE"/>
    <w:rsid w:val="00EA5E1E"/>
    <w:rsid w:val="00EA705B"/>
    <w:rsid w:val="00EA750A"/>
    <w:rsid w:val="00EB0F12"/>
    <w:rsid w:val="00EB1C4C"/>
    <w:rsid w:val="00EB3071"/>
    <w:rsid w:val="00EB41C1"/>
    <w:rsid w:val="00EB50AE"/>
    <w:rsid w:val="00EB6046"/>
    <w:rsid w:val="00EB719C"/>
    <w:rsid w:val="00EC017E"/>
    <w:rsid w:val="00EC058B"/>
    <w:rsid w:val="00EC1C0E"/>
    <w:rsid w:val="00EC5828"/>
    <w:rsid w:val="00EC6406"/>
    <w:rsid w:val="00EC6E98"/>
    <w:rsid w:val="00EC7715"/>
    <w:rsid w:val="00EC7E06"/>
    <w:rsid w:val="00ED0573"/>
    <w:rsid w:val="00ED27A0"/>
    <w:rsid w:val="00ED3714"/>
    <w:rsid w:val="00ED3A7D"/>
    <w:rsid w:val="00ED405D"/>
    <w:rsid w:val="00ED41F9"/>
    <w:rsid w:val="00ED6499"/>
    <w:rsid w:val="00ED7F6B"/>
    <w:rsid w:val="00EE17FA"/>
    <w:rsid w:val="00EE2451"/>
    <w:rsid w:val="00EE3FC6"/>
    <w:rsid w:val="00EE5667"/>
    <w:rsid w:val="00EE592A"/>
    <w:rsid w:val="00EE65A6"/>
    <w:rsid w:val="00EE66FC"/>
    <w:rsid w:val="00EF01CD"/>
    <w:rsid w:val="00EF1044"/>
    <w:rsid w:val="00EF2417"/>
    <w:rsid w:val="00EF348B"/>
    <w:rsid w:val="00EF61B5"/>
    <w:rsid w:val="00EF7A45"/>
    <w:rsid w:val="00F007AA"/>
    <w:rsid w:val="00F01913"/>
    <w:rsid w:val="00F01CF4"/>
    <w:rsid w:val="00F027E5"/>
    <w:rsid w:val="00F02939"/>
    <w:rsid w:val="00F02D9A"/>
    <w:rsid w:val="00F05241"/>
    <w:rsid w:val="00F06C2D"/>
    <w:rsid w:val="00F06E66"/>
    <w:rsid w:val="00F10796"/>
    <w:rsid w:val="00F10858"/>
    <w:rsid w:val="00F1252B"/>
    <w:rsid w:val="00F16234"/>
    <w:rsid w:val="00F2045B"/>
    <w:rsid w:val="00F2299C"/>
    <w:rsid w:val="00F23D78"/>
    <w:rsid w:val="00F24932"/>
    <w:rsid w:val="00F271FF"/>
    <w:rsid w:val="00F27DE8"/>
    <w:rsid w:val="00F30335"/>
    <w:rsid w:val="00F30FD4"/>
    <w:rsid w:val="00F31852"/>
    <w:rsid w:val="00F31EB3"/>
    <w:rsid w:val="00F330D5"/>
    <w:rsid w:val="00F334A8"/>
    <w:rsid w:val="00F33F9F"/>
    <w:rsid w:val="00F35FE6"/>
    <w:rsid w:val="00F3659C"/>
    <w:rsid w:val="00F36C1A"/>
    <w:rsid w:val="00F37F6A"/>
    <w:rsid w:val="00F40631"/>
    <w:rsid w:val="00F418DD"/>
    <w:rsid w:val="00F46414"/>
    <w:rsid w:val="00F5045A"/>
    <w:rsid w:val="00F52819"/>
    <w:rsid w:val="00F53C03"/>
    <w:rsid w:val="00F541F1"/>
    <w:rsid w:val="00F5545D"/>
    <w:rsid w:val="00F57CD1"/>
    <w:rsid w:val="00F57F40"/>
    <w:rsid w:val="00F62EC9"/>
    <w:rsid w:val="00F63230"/>
    <w:rsid w:val="00F6418E"/>
    <w:rsid w:val="00F724BA"/>
    <w:rsid w:val="00F72F4F"/>
    <w:rsid w:val="00F77BA9"/>
    <w:rsid w:val="00F80384"/>
    <w:rsid w:val="00F824B6"/>
    <w:rsid w:val="00F84D40"/>
    <w:rsid w:val="00F86504"/>
    <w:rsid w:val="00F90DF8"/>
    <w:rsid w:val="00F91994"/>
    <w:rsid w:val="00F91DEC"/>
    <w:rsid w:val="00F9282D"/>
    <w:rsid w:val="00F93943"/>
    <w:rsid w:val="00F97CB8"/>
    <w:rsid w:val="00FA04C5"/>
    <w:rsid w:val="00FA1666"/>
    <w:rsid w:val="00FA322E"/>
    <w:rsid w:val="00FA3BF8"/>
    <w:rsid w:val="00FA6DDF"/>
    <w:rsid w:val="00FB102A"/>
    <w:rsid w:val="00FB2B42"/>
    <w:rsid w:val="00FB39F3"/>
    <w:rsid w:val="00FB4B68"/>
    <w:rsid w:val="00FB57B5"/>
    <w:rsid w:val="00FC06C9"/>
    <w:rsid w:val="00FC2D50"/>
    <w:rsid w:val="00FC40C9"/>
    <w:rsid w:val="00FC4E3D"/>
    <w:rsid w:val="00FC5764"/>
    <w:rsid w:val="00FD0BF9"/>
    <w:rsid w:val="00FD183A"/>
    <w:rsid w:val="00FD2A93"/>
    <w:rsid w:val="00FD30BA"/>
    <w:rsid w:val="00FD3F78"/>
    <w:rsid w:val="00FD63C5"/>
    <w:rsid w:val="00FE2813"/>
    <w:rsid w:val="00FE3430"/>
    <w:rsid w:val="00FE34A7"/>
    <w:rsid w:val="00FE3D8A"/>
    <w:rsid w:val="00FE4FE5"/>
    <w:rsid w:val="00FE5967"/>
    <w:rsid w:val="00FE7E59"/>
    <w:rsid w:val="00FF12DC"/>
    <w:rsid w:val="00FF168E"/>
    <w:rsid w:val="00FF2A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712518"/>
  <w15:docId w15:val="{C372095F-4D58-EA41-A7AA-2D06B041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0"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F0"/>
    <w:pPr>
      <w:suppressAutoHyphens/>
      <w:spacing w:before="120" w:after="120" w:line="360" w:lineRule="auto"/>
      <w:ind w:firstLine="851"/>
      <w:jc w:val="both"/>
    </w:pPr>
    <w:rPr>
      <w:rFonts w:cs="Arial"/>
      <w:color w:val="000000"/>
      <w:sz w:val="24"/>
      <w:szCs w:val="24"/>
      <w:lang w:eastAsia="ar-SA"/>
    </w:rPr>
  </w:style>
  <w:style w:type="paragraph" w:styleId="Ttulo1">
    <w:name w:val="heading 1"/>
    <w:basedOn w:val="Normal"/>
    <w:next w:val="Normal"/>
    <w:link w:val="Ttulo1Char"/>
    <w:uiPriority w:val="9"/>
    <w:qFormat/>
    <w:rsid w:val="000E264F"/>
    <w:pPr>
      <w:spacing w:before="360" w:after="360"/>
      <w:outlineLvl w:val="0"/>
    </w:pPr>
    <w:rPr>
      <w:b/>
      <w:sz w:val="28"/>
    </w:rPr>
  </w:style>
  <w:style w:type="paragraph" w:styleId="Ttulo2">
    <w:name w:val="heading 2"/>
    <w:basedOn w:val="Normal"/>
    <w:next w:val="Normal"/>
    <w:link w:val="Ttulo2Char"/>
    <w:uiPriority w:val="9"/>
    <w:qFormat/>
    <w:rsid w:val="000E264F"/>
    <w:pPr>
      <w:spacing w:before="360" w:after="360"/>
      <w:outlineLvl w:val="1"/>
    </w:pPr>
    <w:rPr>
      <w:b/>
    </w:rPr>
  </w:style>
  <w:style w:type="paragraph" w:styleId="Ttulo3">
    <w:name w:val="heading 3"/>
    <w:basedOn w:val="Normal"/>
    <w:next w:val="Corpodetexto"/>
    <w:link w:val="Ttulo3Char"/>
    <w:qFormat/>
    <w:rsid w:val="00A61F7E"/>
    <w:pPr>
      <w:spacing w:before="360" w:after="360"/>
      <w:outlineLvl w:val="2"/>
    </w:pPr>
    <w:rPr>
      <w:b/>
    </w:rPr>
  </w:style>
  <w:style w:type="paragraph" w:styleId="Ttulo4">
    <w:name w:val="heading 4"/>
    <w:basedOn w:val="Normal"/>
    <w:next w:val="Normal"/>
    <w:link w:val="Ttulo4Char"/>
    <w:uiPriority w:val="9"/>
    <w:unhideWhenUsed/>
    <w:qFormat/>
    <w:rsid w:val="00A61F7E"/>
    <w:pPr>
      <w:keepNext/>
      <w:keepLines/>
      <w:spacing w:before="360" w:after="240"/>
      <w:ind w:left="1985" w:hanging="851"/>
      <w:outlineLvl w:val="3"/>
    </w:pPr>
    <w:rPr>
      <w:rFonts w:cs="Times New Roman"/>
      <w:b/>
      <w:bCs/>
      <w:iCs/>
    </w:rPr>
  </w:style>
  <w:style w:type="paragraph" w:styleId="Ttulo5">
    <w:name w:val="heading 5"/>
    <w:basedOn w:val="Normal"/>
    <w:next w:val="Normal"/>
    <w:link w:val="Ttulo5Char"/>
    <w:qFormat/>
    <w:rsid w:val="00A61F7E"/>
    <w:pPr>
      <w:numPr>
        <w:ilvl w:val="4"/>
        <w:numId w:val="1"/>
      </w:numPr>
      <w:spacing w:before="240" w:after="60"/>
      <w:outlineLvl w:val="4"/>
    </w:pPr>
    <w:rPr>
      <w:b/>
      <w:bCs/>
      <w:i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b/>
      <w:i w:val="0"/>
    </w:rPr>
  </w:style>
  <w:style w:type="character" w:customStyle="1" w:styleId="WW8Num11z1">
    <w:name w:val="WW8Num11z1"/>
    <w:rPr>
      <w:rFonts w:ascii="Symbol" w:hAnsi="Symbol"/>
      <w:color w:val="auto"/>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sz w:val="20"/>
    </w:rPr>
  </w:style>
  <w:style w:type="character" w:customStyle="1" w:styleId="WW8Num16z1">
    <w:name w:val="WW8Num16z1"/>
    <w:rPr>
      <w:rFonts w:ascii="Courier New" w:hAnsi="Courier New"/>
      <w:sz w:val="20"/>
    </w:rPr>
  </w:style>
  <w:style w:type="character" w:customStyle="1" w:styleId="WW8Num16z2">
    <w:name w:val="WW8Num16z2"/>
    <w:rPr>
      <w:rFonts w:ascii="Wingdings" w:hAnsi="Wingdings"/>
      <w:sz w:val="20"/>
    </w:rPr>
  </w:style>
  <w:style w:type="character" w:customStyle="1" w:styleId="WW8Num18z0">
    <w:name w:val="WW8Num18z0"/>
    <w:rPr>
      <w:rFonts w:ascii="Symbol" w:hAnsi="Symbol"/>
    </w:rPr>
  </w:style>
  <w:style w:type="character" w:customStyle="1" w:styleId="WW8Num18z2">
    <w:name w:val="WW8Num18z2"/>
    <w:rPr>
      <w:rFonts w:ascii="Wingdings" w:hAnsi="Wingdings"/>
    </w:rPr>
  </w:style>
  <w:style w:type="character" w:customStyle="1" w:styleId="WW8Num18z4">
    <w:name w:val="WW8Num18z4"/>
    <w:rPr>
      <w:rFonts w:ascii="Courier New" w:hAnsi="Courier New" w:cs="Courier New"/>
    </w:rPr>
  </w:style>
  <w:style w:type="character" w:customStyle="1" w:styleId="WW8Num19z0">
    <w:name w:val="WW8Num19z0"/>
    <w:rPr>
      <w:rFonts w:ascii="Symbol" w:hAnsi="Symbol"/>
      <w:sz w:val="20"/>
    </w:rPr>
  </w:style>
  <w:style w:type="character" w:customStyle="1" w:styleId="WW8Num19z1">
    <w:name w:val="WW8Num19z1"/>
    <w:rPr>
      <w:rFonts w:ascii="Courier New" w:hAnsi="Courier New"/>
      <w:sz w:val="20"/>
    </w:rPr>
  </w:style>
  <w:style w:type="character" w:customStyle="1" w:styleId="WW8Num19z2">
    <w:name w:val="WW8Num19z2"/>
    <w:rPr>
      <w:rFonts w:ascii="Wingdings" w:hAnsi="Wingdings"/>
      <w:sz w:val="20"/>
    </w:rPr>
  </w:style>
  <w:style w:type="character" w:customStyle="1" w:styleId="WW8Num20z0">
    <w:name w:val="WW8Num20z0"/>
    <w:rPr>
      <w:rFonts w:ascii="Symbol" w:hAnsi="Symbol"/>
      <w:sz w:val="20"/>
    </w:rPr>
  </w:style>
  <w:style w:type="character" w:customStyle="1" w:styleId="WW8Num20z1">
    <w:name w:val="WW8Num20z1"/>
    <w:rPr>
      <w:rFonts w:ascii="Courier New" w:hAnsi="Courier New"/>
      <w:sz w:val="20"/>
    </w:rPr>
  </w:style>
  <w:style w:type="character" w:customStyle="1" w:styleId="WW8Num20z2">
    <w:name w:val="WW8Num20z2"/>
    <w:rPr>
      <w:rFonts w:ascii="Wingdings" w:hAnsi="Wingdings"/>
      <w:sz w:val="20"/>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sz w:val="20"/>
    </w:rPr>
  </w:style>
  <w:style w:type="character" w:customStyle="1" w:styleId="WW8Num23z1">
    <w:name w:val="WW8Num23z1"/>
    <w:rPr>
      <w:rFonts w:ascii="Courier New" w:hAnsi="Courier New"/>
      <w:sz w:val="20"/>
    </w:rPr>
  </w:style>
  <w:style w:type="character" w:customStyle="1" w:styleId="WW8Num23z2">
    <w:name w:val="WW8Num23z2"/>
    <w:rPr>
      <w:rFonts w:ascii="Wingdings" w:hAnsi="Wingdings"/>
      <w:sz w:val="20"/>
    </w:rPr>
  </w:style>
  <w:style w:type="character" w:customStyle="1" w:styleId="WW8Num25z0">
    <w:name w:val="WW8Num25z0"/>
    <w:rPr>
      <w:rFonts w:ascii="Symbol" w:hAnsi="Symbol"/>
      <w:sz w:val="20"/>
    </w:rPr>
  </w:style>
  <w:style w:type="character" w:customStyle="1" w:styleId="WW8Num25z1">
    <w:name w:val="WW8Num25z1"/>
    <w:rPr>
      <w:rFonts w:ascii="Courier New" w:hAnsi="Courier New"/>
      <w:sz w:val="20"/>
    </w:rPr>
  </w:style>
  <w:style w:type="character" w:customStyle="1" w:styleId="WW8Num25z2">
    <w:name w:val="WW8Num25z2"/>
    <w:rPr>
      <w:rFonts w:ascii="Wingdings" w:hAnsi="Wingdings"/>
      <w:sz w:val="20"/>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8z0">
    <w:name w:val="WW8Num28z0"/>
    <w:rPr>
      <w:rFonts w:ascii="Symbol" w:hAnsi="Symbol"/>
      <w:sz w:val="20"/>
    </w:rPr>
  </w:style>
  <w:style w:type="character" w:customStyle="1" w:styleId="WW8Num28z1">
    <w:name w:val="WW8Num28z1"/>
    <w:rPr>
      <w:rFonts w:ascii="Courier New" w:hAnsi="Courier New"/>
      <w:sz w:val="20"/>
    </w:rPr>
  </w:style>
  <w:style w:type="character" w:customStyle="1" w:styleId="WW8Num28z2">
    <w:name w:val="WW8Num28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auto"/>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sz w:val="20"/>
    </w:rPr>
  </w:style>
  <w:style w:type="character" w:customStyle="1" w:styleId="WW8Num33z1">
    <w:name w:val="WW8Num33z1"/>
    <w:rPr>
      <w:rFonts w:ascii="Courier New" w:hAnsi="Courier New"/>
      <w:sz w:val="20"/>
    </w:rPr>
  </w:style>
  <w:style w:type="character" w:customStyle="1" w:styleId="WW8Num33z2">
    <w:name w:val="WW8Num33z2"/>
    <w:rPr>
      <w:rFonts w:ascii="Wingdings" w:hAnsi="Wingdings"/>
      <w:sz w:val="20"/>
    </w:rPr>
  </w:style>
  <w:style w:type="character" w:customStyle="1" w:styleId="WW8Num34z0">
    <w:name w:val="WW8Num34z0"/>
    <w:rPr>
      <w:rFonts w:ascii="Symbol" w:hAnsi="Symbol"/>
      <w:sz w:val="20"/>
    </w:rPr>
  </w:style>
  <w:style w:type="character" w:customStyle="1" w:styleId="WW8Num34z1">
    <w:name w:val="WW8Num34z1"/>
    <w:rPr>
      <w:rFonts w:ascii="Courier New" w:hAnsi="Courier New"/>
      <w:sz w:val="20"/>
    </w:rPr>
  </w:style>
  <w:style w:type="character" w:customStyle="1" w:styleId="WW8Num34z2">
    <w:name w:val="WW8Num34z2"/>
    <w:rPr>
      <w:rFonts w:ascii="Wingdings" w:hAnsi="Wingdings"/>
      <w:sz w:val="20"/>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8z0">
    <w:name w:val="WW8Num38z0"/>
    <w:rPr>
      <w:rFonts w:ascii="Symbol" w:hAnsi="Symbol"/>
      <w:sz w:val="20"/>
    </w:rPr>
  </w:style>
  <w:style w:type="character" w:customStyle="1" w:styleId="WW8Num38z1">
    <w:name w:val="WW8Num38z1"/>
    <w:rPr>
      <w:rFonts w:ascii="Courier New" w:hAnsi="Courier New"/>
      <w:sz w:val="20"/>
    </w:rPr>
  </w:style>
  <w:style w:type="character" w:customStyle="1" w:styleId="WW8Num38z2">
    <w:name w:val="WW8Num38z2"/>
    <w:rPr>
      <w:rFonts w:ascii="Wingdings" w:hAnsi="Wingdings"/>
      <w:sz w:val="20"/>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color w:val="000000"/>
    </w:rPr>
  </w:style>
  <w:style w:type="character" w:customStyle="1" w:styleId="WW8Num41z0">
    <w:name w:val="WW8Num41z0"/>
    <w:rPr>
      <w:rFonts w:ascii="Symbol" w:hAnsi="Symbol"/>
      <w:sz w:val="20"/>
    </w:rPr>
  </w:style>
  <w:style w:type="character" w:customStyle="1" w:styleId="WW8Num41z1">
    <w:name w:val="WW8Num41z1"/>
    <w:rPr>
      <w:rFonts w:ascii="Courier New" w:hAnsi="Courier New"/>
      <w:sz w:val="20"/>
    </w:rPr>
  </w:style>
  <w:style w:type="character" w:customStyle="1" w:styleId="WW8Num41z2">
    <w:name w:val="WW8Num41z2"/>
    <w:rPr>
      <w:rFonts w:ascii="Wingdings" w:hAnsi="Wingdings"/>
      <w:sz w:val="20"/>
    </w:rPr>
  </w:style>
  <w:style w:type="character" w:customStyle="1" w:styleId="WW8Num42z0">
    <w:name w:val="WW8Num42z0"/>
    <w:rPr>
      <w:rFonts w:ascii="Symbol" w:hAnsi="Symbol"/>
      <w:sz w:val="20"/>
    </w:rPr>
  </w:style>
  <w:style w:type="character" w:customStyle="1" w:styleId="WW8Num42z1">
    <w:name w:val="WW8Num42z1"/>
    <w:rPr>
      <w:rFonts w:ascii="Courier New" w:hAnsi="Courier New"/>
      <w:sz w:val="20"/>
    </w:rPr>
  </w:style>
  <w:style w:type="character" w:customStyle="1" w:styleId="WW8Num42z2">
    <w:name w:val="WW8Num42z2"/>
    <w:rPr>
      <w:rFonts w:ascii="Wingdings" w:hAnsi="Wingdings"/>
      <w:sz w:val="20"/>
    </w:rPr>
  </w:style>
  <w:style w:type="character" w:customStyle="1" w:styleId="WW8Num43z0">
    <w:name w:val="WW8Num43z0"/>
    <w:rPr>
      <w:rFonts w:ascii="Symbol" w:hAnsi="Symbol"/>
      <w:color w:val="auto"/>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styleId="Nmerodepgina">
    <w:name w:val="page number"/>
    <w:basedOn w:val="Fontepargpadro1"/>
  </w:style>
  <w:style w:type="character" w:customStyle="1" w:styleId="Refdecomentrio1">
    <w:name w:val="Ref. de comentário1"/>
    <w:rPr>
      <w:sz w:val="16"/>
      <w:szCs w:val="16"/>
    </w:rPr>
  </w:style>
  <w:style w:type="paragraph" w:customStyle="1" w:styleId="Captulo">
    <w:name w:val="Capítulo"/>
    <w:basedOn w:val="Normal"/>
    <w:next w:val="Corpodetexto"/>
    <w:pPr>
      <w:keepNext/>
      <w:spacing w:before="240"/>
    </w:pPr>
    <w:rPr>
      <w:rFonts w:ascii="Helvetica" w:eastAsia="DejaVu Sans" w:hAnsi="Helvetica" w:cs="DejaVu Sans"/>
      <w:sz w:val="28"/>
      <w:szCs w:val="28"/>
    </w:rPr>
  </w:style>
  <w:style w:type="paragraph" w:styleId="Corpodetexto">
    <w:name w:val="Body Text"/>
    <w:basedOn w:val="Normal"/>
    <w:link w:val="CorpodetextoChar"/>
    <w:semiHidden/>
    <w:pPr>
      <w:spacing w:before="240"/>
    </w:pPr>
  </w:style>
  <w:style w:type="paragraph" w:styleId="Lista">
    <w:name w:val="List"/>
    <w:basedOn w:val="Corpodetexto"/>
    <w:semiHidden/>
    <w:rPr>
      <w:rFonts w:ascii="Times" w:hAnsi="Times"/>
    </w:rPr>
  </w:style>
  <w:style w:type="paragraph" w:customStyle="1" w:styleId="fonte-tabelaetc">
    <w:name w:val="fonte - tabela etc"/>
    <w:basedOn w:val="Normal"/>
    <w:next w:val="Normal"/>
    <w:qFormat/>
    <w:rsid w:val="00A93E2A"/>
    <w:pPr>
      <w:suppressLineNumbers/>
      <w:spacing w:after="360" w:line="240" w:lineRule="auto"/>
    </w:pPr>
    <w:rPr>
      <w:iCs/>
      <w:sz w:val="22"/>
    </w:rPr>
  </w:style>
  <w:style w:type="paragraph" w:customStyle="1" w:styleId="ndice">
    <w:name w:val="Índice"/>
    <w:basedOn w:val="Normal"/>
    <w:pPr>
      <w:suppressLineNumbers/>
    </w:pPr>
    <w:rPr>
      <w:rFonts w:ascii="Times" w:hAnsi="Times"/>
    </w:rPr>
  </w:style>
  <w:style w:type="paragraph" w:styleId="NormalWeb">
    <w:name w:val="Normal (Web)"/>
    <w:basedOn w:val="Normal"/>
    <w:pPr>
      <w:spacing w:before="100" w:after="100"/>
    </w:pPr>
  </w:style>
  <w:style w:type="paragraph" w:customStyle="1" w:styleId="NormalJustificado">
    <w:name w:val="Normal + Justificado"/>
    <w:basedOn w:val="Normal"/>
    <w:pPr>
      <w:autoSpaceDE w:val="0"/>
    </w:pPr>
  </w:style>
  <w:style w:type="paragraph" w:customStyle="1" w:styleId="Corpodetexto31">
    <w:name w:val="Corpo de texto 31"/>
    <w:basedOn w:val="Normal"/>
    <w:rPr>
      <w:sz w:val="16"/>
      <w:szCs w:val="16"/>
    </w:rPr>
  </w:style>
  <w:style w:type="paragraph" w:styleId="Cabealho">
    <w:name w:val="header"/>
    <w:basedOn w:val="Normal"/>
    <w:link w:val="CabealhoChar"/>
    <w:uiPriority w:val="99"/>
    <w:pPr>
      <w:tabs>
        <w:tab w:val="center" w:pos="4252"/>
        <w:tab w:val="right" w:pos="8504"/>
      </w:tabs>
    </w:pPr>
  </w:style>
  <w:style w:type="paragraph" w:styleId="Rodap">
    <w:name w:val="footer"/>
    <w:basedOn w:val="Normal"/>
    <w:link w:val="RodapChar"/>
    <w:uiPriority w:val="99"/>
    <w:pPr>
      <w:tabs>
        <w:tab w:val="center" w:pos="4252"/>
        <w:tab w:val="right" w:pos="8504"/>
      </w:tabs>
    </w:pPr>
  </w:style>
  <w:style w:type="paragraph" w:customStyle="1" w:styleId="Default">
    <w:name w:val="Default"/>
    <w:link w:val="DefaultChar"/>
    <w:pPr>
      <w:suppressAutoHyphens/>
      <w:autoSpaceDE w:val="0"/>
    </w:pPr>
    <w:rPr>
      <w:rFonts w:ascii="Arial" w:eastAsia="Arial" w:hAnsi="Arial" w:cs="Arial"/>
      <w:lang w:eastAsia="ar-SA"/>
    </w:rPr>
  </w:style>
  <w:style w:type="paragraph" w:customStyle="1" w:styleId="References">
    <w:name w:val="References"/>
    <w:basedOn w:val="Default"/>
    <w:next w:val="Default"/>
    <w:pPr>
      <w:spacing w:before="240" w:after="240"/>
    </w:pPr>
    <w:rPr>
      <w:rFonts w:cs="Times New Roman"/>
      <w:sz w:val="24"/>
      <w:szCs w:val="24"/>
    </w:rPr>
  </w:style>
  <w:style w:type="paragraph" w:styleId="Recuodecorpodetexto">
    <w:name w:val="Body Text Indent"/>
    <w:basedOn w:val="Normal"/>
    <w:link w:val="RecuodecorpodetextoChar"/>
    <w:semiHidden/>
    <w:pPr>
      <w:ind w:left="283" w:firstLine="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link w:val="AssuntodocomentrioChar"/>
    <w:rPr>
      <w:b/>
      <w:bCs/>
    </w:rPr>
  </w:style>
  <w:style w:type="paragraph" w:styleId="Textodebalo">
    <w:name w:val="Balloon Text"/>
    <w:basedOn w:val="Normal"/>
    <w:link w:val="TextodebaloChar"/>
    <w:rPr>
      <w:rFonts w:ascii="Tahoma" w:hAnsi="Tahoma" w:cs="Tahoma"/>
      <w:sz w:val="16"/>
      <w:szCs w:val="16"/>
    </w:rPr>
  </w:style>
  <w:style w:type="paragraph" w:customStyle="1" w:styleId="Recuodecorpodetexto31">
    <w:name w:val="Recuo de corpo de texto 31"/>
    <w:basedOn w:val="Normal"/>
    <w:pPr>
      <w:ind w:left="283" w:firstLine="0"/>
    </w:pPr>
    <w:rPr>
      <w:sz w:val="16"/>
      <w:szCs w:val="16"/>
    </w:rPr>
  </w:style>
  <w:style w:type="paragraph" w:customStyle="1" w:styleId="Pargrafo">
    <w:name w:val="Parágrafo"/>
    <w:basedOn w:val="Recuodecorpodetexto31"/>
    <w:pPr>
      <w:widowControl w:val="0"/>
      <w:spacing w:after="0"/>
      <w:ind w:left="0"/>
    </w:pPr>
    <w:rPr>
      <w:sz w:val="18"/>
      <w:szCs w:val="20"/>
    </w:rPr>
  </w:style>
  <w:style w:type="paragraph" w:customStyle="1" w:styleId="Capa10">
    <w:name w:val="Capa 10"/>
    <w:pPr>
      <w:widowControl w:val="0"/>
      <w:suppressAutoHyphens/>
      <w:ind w:left="3960"/>
      <w:jc w:val="both"/>
    </w:pPr>
    <w:rPr>
      <w:rFonts w:eastAsia="Arial"/>
      <w:sz w:val="22"/>
      <w:lang w:eastAsia="ar-SA"/>
    </w:rPr>
  </w:style>
  <w:style w:type="paragraph" w:customStyle="1" w:styleId="Sublinhado">
    <w:name w:val="Sublinhado"/>
    <w:basedOn w:val="Normal"/>
    <w:pPr>
      <w:spacing w:before="100" w:after="100"/>
    </w:pPr>
    <w:rPr>
      <w:b/>
    </w:rPr>
  </w:style>
  <w:style w:type="paragraph" w:customStyle="1" w:styleId="BancaTese">
    <w:name w:val="Banca Tese"/>
    <w:pPr>
      <w:pBdr>
        <w:top w:val="single" w:sz="4" w:space="1" w:color="000000"/>
      </w:pBdr>
      <w:suppressAutoHyphens/>
    </w:pPr>
    <w:rPr>
      <w:rFonts w:eastAsia="Arial"/>
      <w:b/>
      <w:lang w:val="en-US" w:eastAsia="ar-SA"/>
    </w:rPr>
  </w:style>
  <w:style w:type="paragraph" w:customStyle="1" w:styleId="Capa14">
    <w:name w:val="Capa 14"/>
    <w:pPr>
      <w:suppressAutoHyphens/>
      <w:ind w:right="-1"/>
    </w:pPr>
    <w:rPr>
      <w:rFonts w:eastAsia="Arial"/>
      <w:b/>
      <w:sz w:val="28"/>
      <w:lang w:val="en-US" w:eastAsia="ar-SA"/>
    </w:rPr>
  </w:style>
  <w:style w:type="paragraph" w:customStyle="1" w:styleId="ReferenciaBibliografica">
    <w:name w:val="Referencia Bibliografica"/>
    <w:pPr>
      <w:suppressAutoHyphens/>
      <w:jc w:val="center"/>
    </w:pPr>
    <w:rPr>
      <w:rFonts w:ascii="Arial" w:eastAsia="Arial" w:hAnsi="Arial" w:cs="Arial"/>
      <w:b/>
      <w:sz w:val="32"/>
      <w:szCs w:val="32"/>
      <w:lang w:eastAsia="ar-SA"/>
    </w:rPr>
  </w:style>
  <w:style w:type="paragraph" w:customStyle="1" w:styleId="FichaCatalografica">
    <w:name w:val="Ficha Catalografica"/>
    <w:pPr>
      <w:suppressAutoHyphens/>
      <w:ind w:right="-1"/>
    </w:pPr>
    <w:rPr>
      <w:rFonts w:eastAsia="Arial"/>
      <w:lang w:val="en-US" w:eastAsia="ar-SA"/>
    </w:rPr>
  </w:style>
  <w:style w:type="paragraph" w:customStyle="1" w:styleId="Abstract">
    <w:name w:val="Abstract"/>
    <w:pPr>
      <w:widowControl w:val="0"/>
      <w:suppressAutoHyphens/>
      <w:jc w:val="both"/>
    </w:pPr>
    <w:rPr>
      <w:rFonts w:eastAsia="Arial"/>
      <w:color w:val="FF6600"/>
      <w:sz w:val="24"/>
      <w:szCs w:val="24"/>
      <w:lang w:val="en-US" w:eastAsia="ar-SA"/>
    </w:rPr>
  </w:style>
  <w:style w:type="paragraph" w:customStyle="1" w:styleId="Contedodatabela">
    <w:name w:val="Conteúdo da tabela"/>
    <w:basedOn w:val="Normal"/>
    <w:pPr>
      <w:suppressLineNumbers/>
    </w:pPr>
  </w:style>
  <w:style w:type="paragraph" w:customStyle="1" w:styleId="Ttulodatabela">
    <w:name w:val="Título da tabela"/>
    <w:basedOn w:val="Contedodatabela"/>
    <w:qFormat/>
    <w:rsid w:val="00A93E2A"/>
    <w:pPr>
      <w:jc w:val="left"/>
    </w:pPr>
    <w:rPr>
      <w:bCs/>
    </w:rPr>
  </w:style>
  <w:style w:type="paragraph" w:customStyle="1" w:styleId="Contedodoquadro">
    <w:name w:val="Conteúdo do quadro"/>
    <w:basedOn w:val="Corpodetexto"/>
  </w:style>
  <w:style w:type="character" w:customStyle="1" w:styleId="Ttulo1Char">
    <w:name w:val="Título 1 Char"/>
    <w:link w:val="Ttulo1"/>
    <w:uiPriority w:val="9"/>
    <w:rsid w:val="000E264F"/>
    <w:rPr>
      <w:rFonts w:cs="Arial"/>
      <w:b/>
      <w:color w:val="000000"/>
      <w:sz w:val="28"/>
      <w:szCs w:val="24"/>
      <w:lang w:eastAsia="ar-SA"/>
    </w:rPr>
  </w:style>
  <w:style w:type="paragraph" w:styleId="Citao">
    <w:name w:val="Quote"/>
    <w:basedOn w:val="Normal"/>
    <w:next w:val="Normal"/>
    <w:link w:val="CitaoChar"/>
    <w:uiPriority w:val="29"/>
    <w:qFormat/>
    <w:rsid w:val="0045235A"/>
    <w:pPr>
      <w:spacing w:before="240" w:after="240" w:line="240" w:lineRule="auto"/>
      <w:ind w:left="2268" w:firstLine="0"/>
    </w:pPr>
    <w:rPr>
      <w:sz w:val="22"/>
      <w:szCs w:val="22"/>
    </w:rPr>
  </w:style>
  <w:style w:type="character" w:customStyle="1" w:styleId="CitaoChar">
    <w:name w:val="Citação Char"/>
    <w:link w:val="Citao"/>
    <w:uiPriority w:val="29"/>
    <w:rsid w:val="0045235A"/>
    <w:rPr>
      <w:rFonts w:cs="Arial"/>
      <w:color w:val="000000"/>
      <w:sz w:val="22"/>
      <w:szCs w:val="22"/>
      <w:lang w:eastAsia="ar-SA"/>
    </w:rPr>
  </w:style>
  <w:style w:type="paragraph" w:customStyle="1" w:styleId="numpag">
    <w:name w:val="num pag"/>
    <w:basedOn w:val="Normal"/>
    <w:qFormat/>
    <w:rsid w:val="00A61F7E"/>
    <w:pPr>
      <w:ind w:right="360"/>
      <w:jc w:val="right"/>
    </w:pPr>
  </w:style>
  <w:style w:type="character" w:customStyle="1" w:styleId="CabealhoChar">
    <w:name w:val="Cabeçalho Char"/>
    <w:link w:val="Cabealho"/>
    <w:uiPriority w:val="99"/>
    <w:rsid w:val="00C61806"/>
    <w:rPr>
      <w:rFonts w:ascii="Arial" w:hAnsi="Arial" w:cs="Arial"/>
      <w:color w:val="F79646"/>
      <w:sz w:val="24"/>
      <w:szCs w:val="24"/>
      <w:lang w:val="pt-PT" w:eastAsia="ar-SA"/>
    </w:rPr>
  </w:style>
  <w:style w:type="paragraph" w:styleId="PargrafodaLista">
    <w:name w:val="List Paragraph"/>
    <w:basedOn w:val="Normal"/>
    <w:uiPriority w:val="34"/>
    <w:qFormat/>
    <w:rsid w:val="006220CB"/>
    <w:pPr>
      <w:ind w:left="720"/>
      <w:contextualSpacing/>
    </w:pPr>
  </w:style>
  <w:style w:type="paragraph" w:styleId="CabealhodoSumrio">
    <w:name w:val="TOC Heading"/>
    <w:basedOn w:val="Ttulo1"/>
    <w:next w:val="Normal"/>
    <w:uiPriority w:val="39"/>
    <w:unhideWhenUsed/>
    <w:rsid w:val="008A504A"/>
    <w:pPr>
      <w:keepNext/>
      <w:keepLines/>
      <w:suppressAutoHyphens w:val="0"/>
      <w:spacing w:before="480" w:line="276" w:lineRule="auto"/>
      <w:ind w:firstLine="0"/>
      <w:jc w:val="left"/>
      <w:outlineLvl w:val="9"/>
    </w:pPr>
    <w:rPr>
      <w:rFonts w:ascii="Cambria" w:hAnsi="Cambria" w:cs="Times New Roman"/>
      <w:bCs/>
      <w:color w:val="365F91"/>
      <w:szCs w:val="28"/>
      <w:lang w:eastAsia="pt-BR"/>
    </w:rPr>
  </w:style>
  <w:style w:type="paragraph" w:styleId="Sumrio1">
    <w:name w:val="toc 1"/>
    <w:basedOn w:val="Normal"/>
    <w:next w:val="Normal"/>
    <w:autoRedefine/>
    <w:uiPriority w:val="39"/>
    <w:unhideWhenUsed/>
    <w:qFormat/>
    <w:rsid w:val="000E264F"/>
    <w:pPr>
      <w:tabs>
        <w:tab w:val="right" w:leader="dot" w:pos="9060"/>
      </w:tabs>
      <w:spacing w:after="100" w:line="240" w:lineRule="auto"/>
      <w:ind w:left="425" w:hanging="425"/>
    </w:pPr>
  </w:style>
  <w:style w:type="paragraph" w:styleId="Sumrio2">
    <w:name w:val="toc 2"/>
    <w:basedOn w:val="Normal"/>
    <w:next w:val="Normal"/>
    <w:autoRedefine/>
    <w:uiPriority w:val="39"/>
    <w:unhideWhenUsed/>
    <w:qFormat/>
    <w:rsid w:val="00EB719C"/>
    <w:pPr>
      <w:tabs>
        <w:tab w:val="right" w:leader="dot" w:pos="9060"/>
      </w:tabs>
      <w:spacing w:line="240" w:lineRule="auto"/>
      <w:ind w:left="425" w:firstLine="0"/>
    </w:pPr>
  </w:style>
  <w:style w:type="paragraph" w:styleId="Sumrio3">
    <w:name w:val="toc 3"/>
    <w:basedOn w:val="Normal"/>
    <w:next w:val="Normal"/>
    <w:autoRedefine/>
    <w:uiPriority w:val="39"/>
    <w:unhideWhenUsed/>
    <w:qFormat/>
    <w:rsid w:val="00F01CF4"/>
    <w:pPr>
      <w:tabs>
        <w:tab w:val="left" w:pos="2368"/>
        <w:tab w:val="right" w:leader="dot" w:pos="9060"/>
      </w:tabs>
      <w:spacing w:after="100"/>
      <w:ind w:left="1560" w:hanging="709"/>
    </w:pPr>
  </w:style>
  <w:style w:type="character" w:customStyle="1" w:styleId="RodapChar">
    <w:name w:val="Rodapé Char"/>
    <w:link w:val="Rodap"/>
    <w:uiPriority w:val="99"/>
    <w:rsid w:val="001F2BD0"/>
    <w:rPr>
      <w:rFonts w:ascii="Arial" w:hAnsi="Arial" w:cs="Arial"/>
      <w:color w:val="000000"/>
      <w:sz w:val="24"/>
      <w:szCs w:val="24"/>
      <w:lang w:val="pt-PT" w:eastAsia="ar-SA"/>
    </w:rPr>
  </w:style>
  <w:style w:type="paragraph" w:customStyle="1" w:styleId="referenciabibliografica0">
    <w:name w:val="referencia bibliografica"/>
    <w:basedOn w:val="Default"/>
    <w:link w:val="referenciabibliograficaChar"/>
    <w:qFormat/>
    <w:rsid w:val="000E264F"/>
    <w:pPr>
      <w:spacing w:after="240"/>
    </w:pPr>
    <w:rPr>
      <w:rFonts w:ascii="Times New Roman" w:hAnsi="Times New Roman"/>
      <w:sz w:val="24"/>
    </w:rPr>
  </w:style>
  <w:style w:type="paragraph" w:styleId="Bibliografia">
    <w:name w:val="Bibliography"/>
    <w:basedOn w:val="Normal"/>
    <w:next w:val="Normal"/>
    <w:uiPriority w:val="37"/>
    <w:unhideWhenUsed/>
    <w:rsid w:val="00876D54"/>
    <w:pPr>
      <w:spacing w:after="240" w:line="240" w:lineRule="auto"/>
      <w:ind w:firstLine="0"/>
    </w:pPr>
  </w:style>
  <w:style w:type="character" w:customStyle="1" w:styleId="DefaultChar">
    <w:name w:val="Default Char"/>
    <w:link w:val="Default"/>
    <w:rsid w:val="00B46E19"/>
    <w:rPr>
      <w:rFonts w:ascii="Arial" w:eastAsia="Arial" w:hAnsi="Arial" w:cs="Arial"/>
      <w:lang w:eastAsia="ar-SA"/>
    </w:rPr>
  </w:style>
  <w:style w:type="character" w:customStyle="1" w:styleId="referenciabibliograficaChar">
    <w:name w:val="referencia bibliografica Char"/>
    <w:link w:val="referenciabibliografica0"/>
    <w:rsid w:val="000E264F"/>
    <w:rPr>
      <w:rFonts w:eastAsia="Arial" w:cs="Arial"/>
      <w:sz w:val="24"/>
      <w:lang w:eastAsia="ar-SA"/>
    </w:rPr>
  </w:style>
  <w:style w:type="paragraph" w:styleId="Textodenotadefim">
    <w:name w:val="endnote text"/>
    <w:basedOn w:val="Normal"/>
    <w:link w:val="TextodenotadefimChar"/>
    <w:uiPriority w:val="99"/>
    <w:semiHidden/>
    <w:unhideWhenUsed/>
    <w:rsid w:val="00DA208D"/>
    <w:pPr>
      <w:spacing w:line="240" w:lineRule="auto"/>
    </w:pPr>
    <w:rPr>
      <w:sz w:val="20"/>
      <w:szCs w:val="20"/>
    </w:rPr>
  </w:style>
  <w:style w:type="character" w:customStyle="1" w:styleId="TextodenotadefimChar">
    <w:name w:val="Texto de nota de fim Char"/>
    <w:link w:val="Textodenotadefim"/>
    <w:uiPriority w:val="99"/>
    <w:semiHidden/>
    <w:rsid w:val="00DA208D"/>
    <w:rPr>
      <w:rFonts w:ascii="Arial" w:hAnsi="Arial" w:cs="Arial"/>
      <w:color w:val="000000"/>
      <w:lang w:val="pt-PT" w:eastAsia="ar-SA"/>
    </w:rPr>
  </w:style>
  <w:style w:type="character" w:styleId="Refdenotadefim">
    <w:name w:val="endnote reference"/>
    <w:uiPriority w:val="99"/>
    <w:semiHidden/>
    <w:unhideWhenUsed/>
    <w:rsid w:val="00DA208D"/>
    <w:rPr>
      <w:vertAlign w:val="superscript"/>
    </w:rPr>
  </w:style>
  <w:style w:type="paragraph" w:styleId="Textodenotaderodap">
    <w:name w:val="footnote text"/>
    <w:aliases w:val="nota de rodapé"/>
    <w:basedOn w:val="Normal"/>
    <w:link w:val="TextodenotaderodapChar"/>
    <w:uiPriority w:val="99"/>
    <w:unhideWhenUsed/>
    <w:qFormat/>
    <w:rsid w:val="005606DC"/>
    <w:pPr>
      <w:spacing w:line="240" w:lineRule="auto"/>
      <w:ind w:left="284" w:hanging="284"/>
    </w:pPr>
    <w:rPr>
      <w:sz w:val="20"/>
      <w:szCs w:val="20"/>
    </w:rPr>
  </w:style>
  <w:style w:type="character" w:customStyle="1" w:styleId="TextodenotaderodapChar">
    <w:name w:val="Texto de nota de rodapé Char"/>
    <w:aliases w:val="nota de rodapé Char"/>
    <w:link w:val="Textodenotaderodap"/>
    <w:uiPriority w:val="99"/>
    <w:rsid w:val="005606DC"/>
    <w:rPr>
      <w:rFonts w:ascii="Arial" w:hAnsi="Arial" w:cs="Arial"/>
      <w:color w:val="000000"/>
      <w:lang w:eastAsia="ar-SA"/>
    </w:rPr>
  </w:style>
  <w:style w:type="character" w:styleId="Refdenotaderodap">
    <w:name w:val="footnote reference"/>
    <w:uiPriority w:val="99"/>
    <w:unhideWhenUsed/>
    <w:rsid w:val="00DA208D"/>
    <w:rPr>
      <w:vertAlign w:val="superscript"/>
    </w:rPr>
  </w:style>
  <w:style w:type="character" w:customStyle="1" w:styleId="Caracteresdenotaderodap">
    <w:name w:val="Caracteres de nota de rodapé"/>
    <w:rsid w:val="00E264D7"/>
  </w:style>
  <w:style w:type="character" w:customStyle="1" w:styleId="Refdenotaderodap4">
    <w:name w:val="Ref. de nota de rodapé4"/>
    <w:rsid w:val="00E264D7"/>
    <w:rPr>
      <w:vertAlign w:val="superscript"/>
    </w:rPr>
  </w:style>
  <w:style w:type="character" w:customStyle="1" w:styleId="Refdenotaderodap5">
    <w:name w:val="Ref. de nota de rodapé5"/>
    <w:rsid w:val="00E264D7"/>
    <w:rPr>
      <w:vertAlign w:val="superscript"/>
    </w:rPr>
  </w:style>
  <w:style w:type="character" w:styleId="Refdecomentrio">
    <w:name w:val="annotation reference"/>
    <w:rsid w:val="00E264D7"/>
    <w:rPr>
      <w:sz w:val="16"/>
      <w:szCs w:val="16"/>
    </w:rPr>
  </w:style>
  <w:style w:type="paragraph" w:styleId="Textodecomentrio">
    <w:name w:val="annotation text"/>
    <w:basedOn w:val="Normal"/>
    <w:link w:val="TextodecomentrioChar"/>
    <w:rsid w:val="00E264D7"/>
    <w:pPr>
      <w:suppressAutoHyphens w:val="0"/>
      <w:spacing w:line="240" w:lineRule="auto"/>
      <w:ind w:firstLine="0"/>
      <w:jc w:val="left"/>
    </w:pPr>
    <w:rPr>
      <w:rFonts w:cs="Times New Roman"/>
      <w:color w:val="auto"/>
      <w:sz w:val="20"/>
      <w:szCs w:val="20"/>
      <w:lang w:eastAsia="pt-BR"/>
    </w:rPr>
  </w:style>
  <w:style w:type="character" w:customStyle="1" w:styleId="TextodecomentrioChar">
    <w:name w:val="Texto de comentário Char"/>
    <w:basedOn w:val="Fontepargpadro"/>
    <w:link w:val="Textodecomentrio"/>
    <w:rsid w:val="00E264D7"/>
  </w:style>
  <w:style w:type="paragraph" w:customStyle="1" w:styleId="citao0">
    <w:name w:val="citação"/>
    <w:basedOn w:val="Normal"/>
    <w:rsid w:val="00E264D7"/>
    <w:pPr>
      <w:spacing w:line="240" w:lineRule="auto"/>
      <w:ind w:left="2268" w:firstLine="0"/>
    </w:pPr>
    <w:rPr>
      <w:rFonts w:eastAsia="SimSun"/>
      <w:color w:val="auto"/>
      <w:kern w:val="2"/>
      <w:sz w:val="20"/>
      <w:szCs w:val="20"/>
      <w:lang w:eastAsia="hi-IN" w:bidi="hi-IN"/>
    </w:rPr>
  </w:style>
  <w:style w:type="paragraph" w:styleId="Subttulo">
    <w:name w:val="Subtitle"/>
    <w:basedOn w:val="Normal"/>
    <w:next w:val="Normal"/>
    <w:link w:val="SubttuloChar"/>
    <w:uiPriority w:val="11"/>
    <w:rsid w:val="00193ED7"/>
    <w:pPr>
      <w:numPr>
        <w:ilvl w:val="1"/>
      </w:numPr>
      <w:ind w:firstLine="1134"/>
    </w:pPr>
    <w:rPr>
      <w:rFonts w:ascii="Cambria" w:hAnsi="Cambria" w:cs="Times New Roman"/>
      <w:i/>
      <w:iCs/>
      <w:color w:val="4F81BD"/>
      <w:spacing w:val="15"/>
    </w:rPr>
  </w:style>
  <w:style w:type="character" w:customStyle="1" w:styleId="SubttuloChar">
    <w:name w:val="Subtítulo Char"/>
    <w:link w:val="Subttulo"/>
    <w:uiPriority w:val="11"/>
    <w:rsid w:val="00193ED7"/>
    <w:rPr>
      <w:rFonts w:ascii="Cambria" w:eastAsia="Times New Roman" w:hAnsi="Cambria" w:cs="Times New Roman"/>
      <w:i/>
      <w:iCs/>
      <w:color w:val="4F81BD"/>
      <w:spacing w:val="15"/>
      <w:sz w:val="24"/>
      <w:szCs w:val="24"/>
      <w:lang w:val="pt-PT" w:eastAsia="ar-SA"/>
    </w:rPr>
  </w:style>
  <w:style w:type="paragraph" w:customStyle="1" w:styleId="ndicedeautoridades1">
    <w:name w:val="Índice de autoridades1"/>
    <w:basedOn w:val="Normal"/>
    <w:rsid w:val="00193ED7"/>
    <w:pPr>
      <w:suppressAutoHyphens w:val="0"/>
      <w:spacing w:before="180" w:line="240" w:lineRule="auto"/>
      <w:ind w:firstLine="0"/>
    </w:pPr>
    <w:rPr>
      <w:rFonts w:cs="Times New Roman"/>
      <w:color w:val="auto"/>
      <w:kern w:val="2"/>
      <w:sz w:val="22"/>
    </w:rPr>
  </w:style>
  <w:style w:type="character" w:customStyle="1" w:styleId="z3988">
    <w:name w:val="z3988"/>
    <w:rsid w:val="00193ED7"/>
  </w:style>
  <w:style w:type="character" w:styleId="nfase">
    <w:name w:val="Emphasis"/>
    <w:uiPriority w:val="20"/>
    <w:qFormat/>
    <w:rsid w:val="00193ED7"/>
    <w:rPr>
      <w:i/>
      <w:iCs/>
    </w:rPr>
  </w:style>
  <w:style w:type="paragraph" w:customStyle="1" w:styleId="Titulopre-textual">
    <w:name w:val="Titulo pre-textual"/>
    <w:basedOn w:val="Ttulo1"/>
    <w:next w:val="Normal"/>
    <w:qFormat/>
    <w:rsid w:val="006F7D99"/>
    <w:pPr>
      <w:spacing w:line="240" w:lineRule="auto"/>
      <w:ind w:firstLine="0"/>
      <w:jc w:val="center"/>
      <w:outlineLvl w:val="9"/>
    </w:pPr>
    <w:rPr>
      <w:szCs w:val="28"/>
    </w:rPr>
  </w:style>
  <w:style w:type="character" w:styleId="TtulodoLivro">
    <w:name w:val="Book Title"/>
    <w:uiPriority w:val="33"/>
    <w:rsid w:val="00ED3A7D"/>
    <w:rPr>
      <w:b/>
      <w:bCs/>
      <w:smallCaps/>
      <w:spacing w:val="5"/>
    </w:rPr>
  </w:style>
  <w:style w:type="paragraph" w:styleId="Recuodecorpodetexto2">
    <w:name w:val="Body Text Indent 2"/>
    <w:basedOn w:val="Normal"/>
    <w:link w:val="Recuodecorpodetexto2Char"/>
    <w:uiPriority w:val="99"/>
    <w:semiHidden/>
    <w:unhideWhenUsed/>
    <w:rsid w:val="00141D76"/>
    <w:pPr>
      <w:spacing w:line="480" w:lineRule="auto"/>
      <w:ind w:left="283"/>
    </w:pPr>
  </w:style>
  <w:style w:type="character" w:customStyle="1" w:styleId="Recuodecorpodetexto2Char">
    <w:name w:val="Recuo de corpo de texto 2 Char"/>
    <w:link w:val="Recuodecorpodetexto2"/>
    <w:uiPriority w:val="99"/>
    <w:semiHidden/>
    <w:rsid w:val="00141D76"/>
    <w:rPr>
      <w:rFonts w:ascii="Arial" w:hAnsi="Arial" w:cs="Arial"/>
      <w:color w:val="000000"/>
      <w:sz w:val="24"/>
      <w:szCs w:val="24"/>
      <w:lang w:val="pt-PT" w:eastAsia="ar-SA"/>
    </w:rPr>
  </w:style>
  <w:style w:type="character" w:customStyle="1" w:styleId="CaracteresdeNotadeRodap0">
    <w:name w:val="Caracteres de Nota de Rodapé"/>
    <w:rsid w:val="00141D76"/>
    <w:rPr>
      <w:vertAlign w:val="superscript"/>
    </w:rPr>
  </w:style>
  <w:style w:type="paragraph" w:styleId="ndicedeautoridades">
    <w:name w:val="table of authorities"/>
    <w:basedOn w:val="Normal"/>
    <w:semiHidden/>
    <w:rsid w:val="00141D76"/>
    <w:pPr>
      <w:spacing w:before="180" w:line="240" w:lineRule="auto"/>
      <w:ind w:firstLine="0"/>
    </w:pPr>
    <w:rPr>
      <w:rFonts w:cs="Times New Roman"/>
      <w:color w:val="auto"/>
      <w:sz w:val="22"/>
    </w:rPr>
  </w:style>
  <w:style w:type="paragraph" w:customStyle="1" w:styleId="citacao">
    <w:name w:val="citacao"/>
    <w:basedOn w:val="Recuodecorpodetexto2"/>
    <w:next w:val="Recuodecorpodetexto2"/>
    <w:rsid w:val="00141D76"/>
    <w:pPr>
      <w:widowControl w:val="0"/>
      <w:spacing w:line="240" w:lineRule="auto"/>
      <w:ind w:left="2268" w:firstLine="0"/>
    </w:pPr>
    <w:rPr>
      <w:rFonts w:cs="Times New Roman"/>
      <w:color w:val="auto"/>
      <w:sz w:val="20"/>
    </w:rPr>
  </w:style>
  <w:style w:type="paragraph" w:customStyle="1" w:styleId="normal2">
    <w:name w:val="normal 2"/>
    <w:basedOn w:val="Normal"/>
    <w:rsid w:val="00774C31"/>
    <w:pPr>
      <w:widowControl w:val="0"/>
      <w:ind w:firstLine="709"/>
    </w:pPr>
    <w:rPr>
      <w:rFonts w:cs="Times New Roman"/>
      <w:color w:val="auto"/>
      <w:kern w:val="1"/>
      <w:szCs w:val="20"/>
      <w:lang w:eastAsia="hi-IN" w:bidi="hi-IN"/>
    </w:rPr>
  </w:style>
  <w:style w:type="character" w:styleId="Forte">
    <w:name w:val="Strong"/>
    <w:qFormat/>
    <w:rsid w:val="00A34F1F"/>
    <w:rPr>
      <w:b/>
      <w:bCs/>
    </w:rPr>
  </w:style>
  <w:style w:type="character" w:customStyle="1" w:styleId="Ttulo4Char">
    <w:name w:val="Título 4 Char"/>
    <w:link w:val="Ttulo4"/>
    <w:uiPriority w:val="9"/>
    <w:rsid w:val="00A61F7E"/>
    <w:rPr>
      <w:b/>
      <w:bCs/>
      <w:iCs/>
      <w:color w:val="000000"/>
      <w:sz w:val="24"/>
      <w:szCs w:val="24"/>
      <w:lang w:eastAsia="ar-SA"/>
    </w:rPr>
  </w:style>
  <w:style w:type="character" w:customStyle="1" w:styleId="st">
    <w:name w:val="st"/>
    <w:basedOn w:val="Fontepargpadro"/>
    <w:rsid w:val="00D532C1"/>
  </w:style>
  <w:style w:type="paragraph" w:styleId="Legenda">
    <w:name w:val="caption"/>
    <w:basedOn w:val="Normal"/>
    <w:unhideWhenUsed/>
    <w:qFormat/>
    <w:rsid w:val="00A61F7E"/>
    <w:pPr>
      <w:spacing w:line="240" w:lineRule="auto"/>
      <w:ind w:firstLine="0"/>
    </w:pPr>
    <w:rPr>
      <w:b/>
      <w:bCs/>
      <w:color w:val="auto"/>
      <w:sz w:val="22"/>
      <w:szCs w:val="18"/>
    </w:rPr>
  </w:style>
  <w:style w:type="paragraph" w:styleId="ndicedeilustraes">
    <w:name w:val="table of figures"/>
    <w:basedOn w:val="Sumrio1"/>
    <w:next w:val="Normal"/>
    <w:uiPriority w:val="99"/>
    <w:unhideWhenUsed/>
    <w:qFormat/>
    <w:rsid w:val="00817327"/>
  </w:style>
  <w:style w:type="paragraph" w:customStyle="1" w:styleId="Legenda1">
    <w:name w:val="Legenda1"/>
    <w:basedOn w:val="Normal"/>
    <w:rsid w:val="00904360"/>
    <w:pPr>
      <w:suppressLineNumbers/>
    </w:pPr>
    <w:rPr>
      <w:rFonts w:ascii="Times" w:hAnsi="Times"/>
      <w:i/>
      <w:iCs/>
    </w:rPr>
  </w:style>
  <w:style w:type="paragraph" w:customStyle="1" w:styleId="Normal0">
    <w:name w:val="[Normal]"/>
    <w:rsid w:val="00904360"/>
    <w:pPr>
      <w:widowControl w:val="0"/>
      <w:autoSpaceDE w:val="0"/>
      <w:autoSpaceDN w:val="0"/>
      <w:adjustRightInd w:val="0"/>
    </w:pPr>
    <w:rPr>
      <w:rFonts w:ascii="Arial" w:hAnsi="Arial" w:cs="Arial"/>
      <w:sz w:val="24"/>
      <w:szCs w:val="24"/>
      <w:lang w:eastAsia="en-US"/>
    </w:rPr>
  </w:style>
  <w:style w:type="character" w:customStyle="1" w:styleId="Ttulo2Char">
    <w:name w:val="Título 2 Char"/>
    <w:link w:val="Ttulo2"/>
    <w:uiPriority w:val="9"/>
    <w:rsid w:val="000E264F"/>
    <w:rPr>
      <w:rFonts w:cs="Arial"/>
      <w:b/>
      <w:color w:val="000000"/>
      <w:sz w:val="24"/>
      <w:szCs w:val="24"/>
      <w:lang w:eastAsia="ar-SA"/>
    </w:rPr>
  </w:style>
  <w:style w:type="character" w:customStyle="1" w:styleId="Ttulo3Char">
    <w:name w:val="Título 3 Char"/>
    <w:link w:val="Ttulo3"/>
    <w:rsid w:val="00A61F7E"/>
    <w:rPr>
      <w:rFonts w:cs="Arial"/>
      <w:b/>
      <w:color w:val="000000"/>
      <w:sz w:val="24"/>
      <w:szCs w:val="24"/>
      <w:lang w:eastAsia="ar-SA"/>
    </w:rPr>
  </w:style>
  <w:style w:type="character" w:customStyle="1" w:styleId="CorpodetextoChar">
    <w:name w:val="Corpo de texto Char"/>
    <w:link w:val="Corpodetexto"/>
    <w:semiHidden/>
    <w:rsid w:val="00ED3714"/>
    <w:rPr>
      <w:rFonts w:ascii="Arial" w:hAnsi="Arial" w:cs="Arial"/>
      <w:color w:val="000000"/>
      <w:sz w:val="24"/>
      <w:szCs w:val="24"/>
      <w:lang w:eastAsia="ar-SA"/>
    </w:rPr>
  </w:style>
  <w:style w:type="character" w:customStyle="1" w:styleId="Ttulo5Char">
    <w:name w:val="Título 5 Char"/>
    <w:link w:val="Ttulo5"/>
    <w:rsid w:val="00A61F7E"/>
    <w:rPr>
      <w:rFonts w:cs="Arial"/>
      <w:b/>
      <w:bCs/>
      <w:iCs/>
      <w:color w:val="000000"/>
      <w:sz w:val="24"/>
      <w:szCs w:val="26"/>
      <w:lang w:eastAsia="ar-SA"/>
    </w:rPr>
  </w:style>
  <w:style w:type="paragraph" w:customStyle="1" w:styleId="normalgeral">
    <w:name w:val="normal geral"/>
    <w:basedOn w:val="Normal"/>
    <w:qFormat/>
    <w:rsid w:val="00ED3714"/>
    <w:pPr>
      <w:widowControl w:val="0"/>
      <w:spacing w:after="240" w:line="240" w:lineRule="auto"/>
      <w:ind w:firstLine="0"/>
    </w:pPr>
    <w:rPr>
      <w:rFonts w:cs="Times New Roman"/>
      <w:color w:val="auto"/>
      <w:kern w:val="1"/>
      <w:szCs w:val="20"/>
      <w:lang w:eastAsia="hi-IN" w:bidi="hi-IN"/>
    </w:rPr>
  </w:style>
  <w:style w:type="paragraph" w:styleId="Ttulo">
    <w:name w:val="Title"/>
    <w:basedOn w:val="Normal"/>
    <w:next w:val="Normal"/>
    <w:link w:val="TtuloChar"/>
    <w:qFormat/>
    <w:rsid w:val="00ED3714"/>
    <w:pPr>
      <w:widowControl w:val="0"/>
      <w:spacing w:before="240" w:after="60" w:line="240" w:lineRule="auto"/>
      <w:ind w:firstLine="0"/>
      <w:jc w:val="center"/>
      <w:outlineLvl w:val="0"/>
    </w:pPr>
    <w:rPr>
      <w:rFonts w:cs="Mangal"/>
      <w:b/>
      <w:bCs/>
      <w:color w:val="auto"/>
      <w:kern w:val="28"/>
      <w:sz w:val="32"/>
      <w:szCs w:val="29"/>
      <w:lang w:eastAsia="hi-IN" w:bidi="hi-IN"/>
    </w:rPr>
  </w:style>
  <w:style w:type="character" w:customStyle="1" w:styleId="TtuloChar">
    <w:name w:val="Título Char"/>
    <w:link w:val="Ttulo"/>
    <w:rsid w:val="00ED3714"/>
    <w:rPr>
      <w:rFonts w:cs="Mangal"/>
      <w:b/>
      <w:bCs/>
      <w:kern w:val="28"/>
      <w:sz w:val="32"/>
      <w:szCs w:val="29"/>
      <w:lang w:eastAsia="hi-IN" w:bidi="hi-IN"/>
    </w:rPr>
  </w:style>
  <w:style w:type="character" w:customStyle="1" w:styleId="TextodebaloChar">
    <w:name w:val="Texto de balão Char"/>
    <w:link w:val="Textodebalo"/>
    <w:rsid w:val="00ED3714"/>
    <w:rPr>
      <w:rFonts w:ascii="Tahoma" w:hAnsi="Tahoma" w:cs="Tahoma"/>
      <w:color w:val="000000"/>
      <w:sz w:val="16"/>
      <w:szCs w:val="16"/>
      <w:lang w:val="pt-PT" w:eastAsia="ar-SA"/>
    </w:rPr>
  </w:style>
  <w:style w:type="character" w:customStyle="1" w:styleId="RecuodecorpodetextoChar">
    <w:name w:val="Recuo de corpo de texto Char"/>
    <w:link w:val="Recuodecorpodetexto"/>
    <w:semiHidden/>
    <w:rsid w:val="00ED3714"/>
    <w:rPr>
      <w:rFonts w:ascii="Arial" w:hAnsi="Arial" w:cs="Arial"/>
      <w:color w:val="000000"/>
      <w:sz w:val="24"/>
      <w:szCs w:val="24"/>
      <w:lang w:val="pt-PT" w:eastAsia="ar-SA"/>
    </w:rPr>
  </w:style>
  <w:style w:type="character" w:customStyle="1" w:styleId="AssuntodocomentrioChar">
    <w:name w:val="Assunto do comentário Char"/>
    <w:link w:val="Assuntodocomentrio"/>
    <w:rsid w:val="00ED3714"/>
    <w:rPr>
      <w:rFonts w:ascii="Arial" w:hAnsi="Arial" w:cs="Arial"/>
      <w:b/>
      <w:bCs/>
      <w:color w:val="000000"/>
      <w:lang w:val="pt-PT" w:eastAsia="ar-SA"/>
    </w:rPr>
  </w:style>
  <w:style w:type="table" w:styleId="Tabelacomgrade">
    <w:name w:val="Table Grid"/>
    <w:basedOn w:val="Tabelanormal"/>
    <w:uiPriority w:val="59"/>
    <w:rsid w:val="002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1E1963"/>
    <w:rPr>
      <w:color w:val="800080"/>
      <w:u w:val="single"/>
    </w:rPr>
  </w:style>
  <w:style w:type="character" w:customStyle="1" w:styleId="citation">
    <w:name w:val="citation"/>
    <w:basedOn w:val="Fontepargpadro"/>
    <w:rsid w:val="00954B82"/>
  </w:style>
  <w:style w:type="character" w:customStyle="1" w:styleId="hps">
    <w:name w:val="hps"/>
    <w:basedOn w:val="Fontepargpadro"/>
    <w:rsid w:val="00053BC5"/>
  </w:style>
  <w:style w:type="character" w:customStyle="1" w:styleId="apple-converted-space">
    <w:name w:val="apple-converted-space"/>
    <w:basedOn w:val="Fontepargpadro"/>
    <w:rsid w:val="00053BC5"/>
  </w:style>
  <w:style w:type="paragraph" w:styleId="Reviso">
    <w:name w:val="Revision"/>
    <w:hidden/>
    <w:uiPriority w:val="99"/>
    <w:semiHidden/>
    <w:rsid w:val="00C77AED"/>
    <w:rPr>
      <w:rFonts w:ascii="Arial" w:hAnsi="Arial" w:cs="Arial"/>
      <w:color w:val="000000"/>
      <w:sz w:val="24"/>
      <w:szCs w:val="24"/>
      <w:lang w:eastAsia="ar-SA"/>
    </w:rPr>
  </w:style>
  <w:style w:type="character" w:customStyle="1" w:styleId="shorttext">
    <w:name w:val="short_text"/>
    <w:basedOn w:val="Fontepargpadro"/>
    <w:rsid w:val="003D7A94"/>
  </w:style>
  <w:style w:type="paragraph" w:customStyle="1" w:styleId="normal-simples">
    <w:name w:val="normal-simples"/>
    <w:basedOn w:val="Normal"/>
    <w:qFormat/>
    <w:rsid w:val="003D7A94"/>
    <w:pPr>
      <w:suppressAutoHyphens w:val="0"/>
      <w:autoSpaceDE w:val="0"/>
      <w:autoSpaceDN w:val="0"/>
      <w:adjustRightInd w:val="0"/>
      <w:spacing w:line="240" w:lineRule="auto"/>
      <w:ind w:firstLine="709"/>
    </w:pPr>
    <w:rPr>
      <w:rFonts w:cs="Times New Roman"/>
      <w:color w:val="auto"/>
      <w:sz w:val="20"/>
      <w:lang w:eastAsia="en-US"/>
    </w:rPr>
  </w:style>
  <w:style w:type="paragraph" w:customStyle="1" w:styleId="Style1">
    <w:name w:val="Style 1"/>
    <w:basedOn w:val="Normal"/>
    <w:rsid w:val="00E122AC"/>
    <w:pPr>
      <w:widowControl w:val="0"/>
      <w:suppressAutoHyphens w:val="0"/>
      <w:adjustRightInd w:val="0"/>
      <w:spacing w:line="360" w:lineRule="atLeast"/>
      <w:ind w:firstLine="0"/>
      <w:textAlignment w:val="baseline"/>
    </w:pPr>
    <w:rPr>
      <w:rFonts w:cs="Times New Roman"/>
      <w:noProof/>
      <w:sz w:val="20"/>
      <w:szCs w:val="20"/>
      <w:lang w:val="en-US" w:eastAsia="zh-CN"/>
    </w:rPr>
  </w:style>
  <w:style w:type="paragraph" w:styleId="Textoembloco">
    <w:name w:val="Block Text"/>
    <w:basedOn w:val="Normal"/>
    <w:rsid w:val="00E122AC"/>
    <w:pPr>
      <w:widowControl w:val="0"/>
      <w:suppressAutoHyphens w:val="0"/>
      <w:adjustRightInd w:val="0"/>
      <w:spacing w:line="360" w:lineRule="atLeast"/>
      <w:ind w:left="720" w:right="648" w:firstLine="0"/>
      <w:textAlignment w:val="baseline"/>
    </w:pPr>
    <w:rPr>
      <w:rFonts w:eastAsia="SimSun" w:cs="Times New Roman"/>
      <w:color w:val="auto"/>
      <w:sz w:val="18"/>
      <w:lang w:val="en-US" w:eastAsia="en-US"/>
    </w:rPr>
  </w:style>
  <w:style w:type="paragraph" w:customStyle="1" w:styleId="Table-ColHead">
    <w:name w:val="Table - Col. Head"/>
    <w:basedOn w:val="Normal"/>
    <w:rsid w:val="003D3722"/>
    <w:pPr>
      <w:keepNext/>
      <w:suppressAutoHyphens w:val="0"/>
      <w:spacing w:before="60" w:after="60" w:line="240" w:lineRule="auto"/>
    </w:pPr>
    <w:rPr>
      <w:rFonts w:ascii="Arial" w:hAnsi="Arial" w:cs="Times New Roman"/>
      <w:b/>
      <w:noProof/>
      <w:color w:val="auto"/>
      <w:sz w:val="18"/>
      <w:szCs w:val="20"/>
      <w:lang w:eastAsia="pt-BR"/>
    </w:rPr>
  </w:style>
  <w:style w:type="paragraph" w:customStyle="1" w:styleId="Table-Text">
    <w:name w:val="Table - Text"/>
    <w:basedOn w:val="Normal"/>
    <w:rsid w:val="003D3722"/>
    <w:pPr>
      <w:suppressAutoHyphens w:val="0"/>
      <w:spacing w:before="60" w:after="60" w:line="240" w:lineRule="auto"/>
    </w:pPr>
    <w:rPr>
      <w:rFonts w:cs="Times New Roman"/>
      <w:color w:val="auto"/>
      <w:szCs w:val="20"/>
      <w:lang w:eastAsia="pt-BR"/>
    </w:rPr>
  </w:style>
  <w:style w:type="character" w:customStyle="1" w:styleId="hvr">
    <w:name w:val="hvr"/>
    <w:basedOn w:val="Fontepargpadro"/>
    <w:rsid w:val="001B718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50235">
      <w:bodyDiv w:val="1"/>
      <w:marLeft w:val="0"/>
      <w:marRight w:val="0"/>
      <w:marTop w:val="0"/>
      <w:marBottom w:val="0"/>
      <w:divBdr>
        <w:top w:val="none" w:sz="0" w:space="0" w:color="auto"/>
        <w:left w:val="none" w:sz="0" w:space="0" w:color="auto"/>
        <w:bottom w:val="none" w:sz="0" w:space="0" w:color="auto"/>
        <w:right w:val="none" w:sz="0" w:space="0" w:color="auto"/>
      </w:divBdr>
    </w:div>
    <w:div w:id="236089338">
      <w:bodyDiv w:val="1"/>
      <w:marLeft w:val="0"/>
      <w:marRight w:val="0"/>
      <w:marTop w:val="0"/>
      <w:marBottom w:val="0"/>
      <w:divBdr>
        <w:top w:val="none" w:sz="0" w:space="0" w:color="auto"/>
        <w:left w:val="none" w:sz="0" w:space="0" w:color="auto"/>
        <w:bottom w:val="none" w:sz="0" w:space="0" w:color="auto"/>
        <w:right w:val="none" w:sz="0" w:space="0" w:color="auto"/>
      </w:divBdr>
    </w:div>
    <w:div w:id="338242700">
      <w:bodyDiv w:val="1"/>
      <w:marLeft w:val="0"/>
      <w:marRight w:val="0"/>
      <w:marTop w:val="0"/>
      <w:marBottom w:val="0"/>
      <w:divBdr>
        <w:top w:val="none" w:sz="0" w:space="0" w:color="auto"/>
        <w:left w:val="none" w:sz="0" w:space="0" w:color="auto"/>
        <w:bottom w:val="none" w:sz="0" w:space="0" w:color="auto"/>
        <w:right w:val="none" w:sz="0" w:space="0" w:color="auto"/>
      </w:divBdr>
    </w:div>
    <w:div w:id="388039694">
      <w:bodyDiv w:val="1"/>
      <w:marLeft w:val="0"/>
      <w:marRight w:val="0"/>
      <w:marTop w:val="0"/>
      <w:marBottom w:val="0"/>
      <w:divBdr>
        <w:top w:val="none" w:sz="0" w:space="0" w:color="auto"/>
        <w:left w:val="none" w:sz="0" w:space="0" w:color="auto"/>
        <w:bottom w:val="none" w:sz="0" w:space="0" w:color="auto"/>
        <w:right w:val="none" w:sz="0" w:space="0" w:color="auto"/>
      </w:divBdr>
    </w:div>
    <w:div w:id="699161993">
      <w:bodyDiv w:val="1"/>
      <w:marLeft w:val="0"/>
      <w:marRight w:val="0"/>
      <w:marTop w:val="0"/>
      <w:marBottom w:val="0"/>
      <w:divBdr>
        <w:top w:val="none" w:sz="0" w:space="0" w:color="auto"/>
        <w:left w:val="none" w:sz="0" w:space="0" w:color="auto"/>
        <w:bottom w:val="none" w:sz="0" w:space="0" w:color="auto"/>
        <w:right w:val="none" w:sz="0" w:space="0" w:color="auto"/>
      </w:divBdr>
      <w:divsChild>
        <w:div w:id="1801726102">
          <w:marLeft w:val="0"/>
          <w:marRight w:val="0"/>
          <w:marTop w:val="0"/>
          <w:marBottom w:val="0"/>
          <w:divBdr>
            <w:top w:val="none" w:sz="0" w:space="0" w:color="auto"/>
            <w:left w:val="none" w:sz="0" w:space="0" w:color="auto"/>
            <w:bottom w:val="none" w:sz="0" w:space="0" w:color="auto"/>
            <w:right w:val="none" w:sz="0" w:space="0" w:color="auto"/>
          </w:divBdr>
          <w:divsChild>
            <w:div w:id="262692947">
              <w:marLeft w:val="0"/>
              <w:marRight w:val="0"/>
              <w:marTop w:val="0"/>
              <w:marBottom w:val="240"/>
              <w:divBdr>
                <w:top w:val="none" w:sz="0" w:space="0" w:color="auto"/>
                <w:left w:val="none" w:sz="0" w:space="0" w:color="auto"/>
                <w:bottom w:val="none" w:sz="0" w:space="0" w:color="auto"/>
                <w:right w:val="none" w:sz="0" w:space="0" w:color="auto"/>
              </w:divBdr>
            </w:div>
            <w:div w:id="750010859">
              <w:marLeft w:val="0"/>
              <w:marRight w:val="0"/>
              <w:marTop w:val="0"/>
              <w:marBottom w:val="240"/>
              <w:divBdr>
                <w:top w:val="none" w:sz="0" w:space="0" w:color="auto"/>
                <w:left w:val="none" w:sz="0" w:space="0" w:color="auto"/>
                <w:bottom w:val="none" w:sz="0" w:space="0" w:color="auto"/>
                <w:right w:val="none" w:sz="0" w:space="0" w:color="auto"/>
              </w:divBdr>
            </w:div>
            <w:div w:id="1068915649">
              <w:marLeft w:val="0"/>
              <w:marRight w:val="0"/>
              <w:marTop w:val="0"/>
              <w:marBottom w:val="240"/>
              <w:divBdr>
                <w:top w:val="none" w:sz="0" w:space="0" w:color="auto"/>
                <w:left w:val="none" w:sz="0" w:space="0" w:color="auto"/>
                <w:bottom w:val="none" w:sz="0" w:space="0" w:color="auto"/>
                <w:right w:val="none" w:sz="0" w:space="0" w:color="auto"/>
              </w:divBdr>
            </w:div>
            <w:div w:id="1516458306">
              <w:marLeft w:val="0"/>
              <w:marRight w:val="0"/>
              <w:marTop w:val="0"/>
              <w:marBottom w:val="0"/>
              <w:divBdr>
                <w:top w:val="none" w:sz="0" w:space="0" w:color="auto"/>
                <w:left w:val="none" w:sz="0" w:space="0" w:color="auto"/>
                <w:bottom w:val="none" w:sz="0" w:space="0" w:color="auto"/>
                <w:right w:val="none" w:sz="0" w:space="0" w:color="auto"/>
              </w:divBdr>
            </w:div>
            <w:div w:id="1661809483">
              <w:marLeft w:val="0"/>
              <w:marRight w:val="0"/>
              <w:marTop w:val="0"/>
              <w:marBottom w:val="240"/>
              <w:divBdr>
                <w:top w:val="none" w:sz="0" w:space="0" w:color="auto"/>
                <w:left w:val="none" w:sz="0" w:space="0" w:color="auto"/>
                <w:bottom w:val="none" w:sz="0" w:space="0" w:color="auto"/>
                <w:right w:val="none" w:sz="0" w:space="0" w:color="auto"/>
              </w:divBdr>
            </w:div>
            <w:div w:id="19243660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3183601">
      <w:bodyDiv w:val="1"/>
      <w:marLeft w:val="0"/>
      <w:marRight w:val="0"/>
      <w:marTop w:val="0"/>
      <w:marBottom w:val="0"/>
      <w:divBdr>
        <w:top w:val="none" w:sz="0" w:space="0" w:color="auto"/>
        <w:left w:val="none" w:sz="0" w:space="0" w:color="auto"/>
        <w:bottom w:val="none" w:sz="0" w:space="0" w:color="auto"/>
        <w:right w:val="none" w:sz="0" w:space="0" w:color="auto"/>
      </w:divBdr>
      <w:divsChild>
        <w:div w:id="816603301">
          <w:marLeft w:val="0"/>
          <w:marRight w:val="0"/>
          <w:marTop w:val="0"/>
          <w:marBottom w:val="0"/>
          <w:divBdr>
            <w:top w:val="none" w:sz="0" w:space="0" w:color="auto"/>
            <w:left w:val="none" w:sz="0" w:space="0" w:color="auto"/>
            <w:bottom w:val="none" w:sz="0" w:space="0" w:color="auto"/>
            <w:right w:val="none" w:sz="0" w:space="0" w:color="auto"/>
          </w:divBdr>
          <w:divsChild>
            <w:div w:id="18369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199">
      <w:bodyDiv w:val="1"/>
      <w:marLeft w:val="0"/>
      <w:marRight w:val="0"/>
      <w:marTop w:val="0"/>
      <w:marBottom w:val="0"/>
      <w:divBdr>
        <w:top w:val="none" w:sz="0" w:space="0" w:color="auto"/>
        <w:left w:val="none" w:sz="0" w:space="0" w:color="auto"/>
        <w:bottom w:val="none" w:sz="0" w:space="0" w:color="auto"/>
        <w:right w:val="none" w:sz="0" w:space="0" w:color="auto"/>
      </w:divBdr>
    </w:div>
    <w:div w:id="846334061">
      <w:bodyDiv w:val="1"/>
      <w:marLeft w:val="0"/>
      <w:marRight w:val="0"/>
      <w:marTop w:val="0"/>
      <w:marBottom w:val="0"/>
      <w:divBdr>
        <w:top w:val="none" w:sz="0" w:space="0" w:color="auto"/>
        <w:left w:val="none" w:sz="0" w:space="0" w:color="auto"/>
        <w:bottom w:val="none" w:sz="0" w:space="0" w:color="auto"/>
        <w:right w:val="none" w:sz="0" w:space="0" w:color="auto"/>
      </w:divBdr>
      <w:divsChild>
        <w:div w:id="164590638">
          <w:marLeft w:val="0"/>
          <w:marRight w:val="0"/>
          <w:marTop w:val="0"/>
          <w:marBottom w:val="0"/>
          <w:divBdr>
            <w:top w:val="none" w:sz="0" w:space="0" w:color="auto"/>
            <w:left w:val="none" w:sz="0" w:space="0" w:color="auto"/>
            <w:bottom w:val="none" w:sz="0" w:space="0" w:color="auto"/>
            <w:right w:val="none" w:sz="0" w:space="0" w:color="auto"/>
          </w:divBdr>
          <w:divsChild>
            <w:div w:id="20087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3076">
      <w:bodyDiv w:val="1"/>
      <w:marLeft w:val="0"/>
      <w:marRight w:val="0"/>
      <w:marTop w:val="0"/>
      <w:marBottom w:val="0"/>
      <w:divBdr>
        <w:top w:val="none" w:sz="0" w:space="0" w:color="auto"/>
        <w:left w:val="none" w:sz="0" w:space="0" w:color="auto"/>
        <w:bottom w:val="none" w:sz="0" w:space="0" w:color="auto"/>
        <w:right w:val="none" w:sz="0" w:space="0" w:color="auto"/>
      </w:divBdr>
    </w:div>
    <w:div w:id="1052115854">
      <w:bodyDiv w:val="1"/>
      <w:marLeft w:val="0"/>
      <w:marRight w:val="0"/>
      <w:marTop w:val="0"/>
      <w:marBottom w:val="0"/>
      <w:divBdr>
        <w:top w:val="none" w:sz="0" w:space="0" w:color="auto"/>
        <w:left w:val="none" w:sz="0" w:space="0" w:color="auto"/>
        <w:bottom w:val="none" w:sz="0" w:space="0" w:color="auto"/>
        <w:right w:val="none" w:sz="0" w:space="0" w:color="auto"/>
      </w:divBdr>
      <w:divsChild>
        <w:div w:id="930746971">
          <w:marLeft w:val="0"/>
          <w:marRight w:val="0"/>
          <w:marTop w:val="0"/>
          <w:marBottom w:val="0"/>
          <w:divBdr>
            <w:top w:val="none" w:sz="0" w:space="0" w:color="auto"/>
            <w:left w:val="none" w:sz="0" w:space="0" w:color="auto"/>
            <w:bottom w:val="none" w:sz="0" w:space="0" w:color="auto"/>
            <w:right w:val="none" w:sz="0" w:space="0" w:color="auto"/>
          </w:divBdr>
          <w:divsChild>
            <w:div w:id="38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00">
      <w:bodyDiv w:val="1"/>
      <w:marLeft w:val="0"/>
      <w:marRight w:val="0"/>
      <w:marTop w:val="0"/>
      <w:marBottom w:val="0"/>
      <w:divBdr>
        <w:top w:val="none" w:sz="0" w:space="0" w:color="auto"/>
        <w:left w:val="none" w:sz="0" w:space="0" w:color="auto"/>
        <w:bottom w:val="none" w:sz="0" w:space="0" w:color="auto"/>
        <w:right w:val="none" w:sz="0" w:space="0" w:color="auto"/>
      </w:divBdr>
    </w:div>
    <w:div w:id="1465923878">
      <w:bodyDiv w:val="1"/>
      <w:marLeft w:val="0"/>
      <w:marRight w:val="0"/>
      <w:marTop w:val="0"/>
      <w:marBottom w:val="0"/>
      <w:divBdr>
        <w:top w:val="none" w:sz="0" w:space="0" w:color="auto"/>
        <w:left w:val="none" w:sz="0" w:space="0" w:color="auto"/>
        <w:bottom w:val="none" w:sz="0" w:space="0" w:color="auto"/>
        <w:right w:val="none" w:sz="0" w:space="0" w:color="auto"/>
      </w:divBdr>
    </w:div>
    <w:div w:id="1546453044">
      <w:bodyDiv w:val="1"/>
      <w:marLeft w:val="0"/>
      <w:marRight w:val="0"/>
      <w:marTop w:val="0"/>
      <w:marBottom w:val="0"/>
      <w:divBdr>
        <w:top w:val="none" w:sz="0" w:space="0" w:color="auto"/>
        <w:left w:val="none" w:sz="0" w:space="0" w:color="auto"/>
        <w:bottom w:val="none" w:sz="0" w:space="0" w:color="auto"/>
        <w:right w:val="none" w:sz="0" w:space="0" w:color="auto"/>
      </w:divBdr>
      <w:divsChild>
        <w:div w:id="852184992">
          <w:marLeft w:val="0"/>
          <w:marRight w:val="0"/>
          <w:marTop w:val="0"/>
          <w:marBottom w:val="0"/>
          <w:divBdr>
            <w:top w:val="none" w:sz="0" w:space="0" w:color="auto"/>
            <w:left w:val="none" w:sz="0" w:space="0" w:color="auto"/>
            <w:bottom w:val="none" w:sz="0" w:space="0" w:color="auto"/>
            <w:right w:val="none" w:sz="0" w:space="0" w:color="auto"/>
          </w:divBdr>
          <w:divsChild>
            <w:div w:id="1481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0511">
      <w:bodyDiv w:val="1"/>
      <w:marLeft w:val="0"/>
      <w:marRight w:val="0"/>
      <w:marTop w:val="0"/>
      <w:marBottom w:val="0"/>
      <w:divBdr>
        <w:top w:val="none" w:sz="0" w:space="0" w:color="auto"/>
        <w:left w:val="none" w:sz="0" w:space="0" w:color="auto"/>
        <w:bottom w:val="none" w:sz="0" w:space="0" w:color="auto"/>
        <w:right w:val="none" w:sz="0" w:space="0" w:color="auto"/>
      </w:divBdr>
      <w:divsChild>
        <w:div w:id="1061560835">
          <w:marLeft w:val="0"/>
          <w:marRight w:val="0"/>
          <w:marTop w:val="0"/>
          <w:marBottom w:val="0"/>
          <w:divBdr>
            <w:top w:val="none" w:sz="0" w:space="0" w:color="auto"/>
            <w:left w:val="none" w:sz="0" w:space="0" w:color="auto"/>
            <w:bottom w:val="none" w:sz="0" w:space="0" w:color="auto"/>
            <w:right w:val="none" w:sz="0" w:space="0" w:color="auto"/>
          </w:divBdr>
          <w:divsChild>
            <w:div w:id="7846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0702">
      <w:bodyDiv w:val="1"/>
      <w:marLeft w:val="0"/>
      <w:marRight w:val="0"/>
      <w:marTop w:val="0"/>
      <w:marBottom w:val="0"/>
      <w:divBdr>
        <w:top w:val="none" w:sz="0" w:space="0" w:color="auto"/>
        <w:left w:val="none" w:sz="0" w:space="0" w:color="auto"/>
        <w:bottom w:val="none" w:sz="0" w:space="0" w:color="auto"/>
        <w:right w:val="none" w:sz="0" w:space="0" w:color="auto"/>
      </w:divBdr>
    </w:div>
    <w:div w:id="1867984655">
      <w:bodyDiv w:val="1"/>
      <w:marLeft w:val="0"/>
      <w:marRight w:val="0"/>
      <w:marTop w:val="0"/>
      <w:marBottom w:val="0"/>
      <w:divBdr>
        <w:top w:val="none" w:sz="0" w:space="0" w:color="auto"/>
        <w:left w:val="none" w:sz="0" w:space="0" w:color="auto"/>
        <w:bottom w:val="none" w:sz="0" w:space="0" w:color="auto"/>
        <w:right w:val="none" w:sz="0" w:space="0" w:color="auto"/>
      </w:divBdr>
    </w:div>
    <w:div w:id="2111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DB961-043C-49E0-A80A-18854ACF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29</Pages>
  <Words>6305</Words>
  <Characters>34051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Formato básico para monografia</vt:lpstr>
    </vt:vector>
  </TitlesOfParts>
  <Company/>
  <LinksUpToDate>false</LinksUpToDate>
  <CharactersWithSpaces>40276</CharactersWithSpaces>
  <SharedDoc>false</SharedDoc>
  <HLinks>
    <vt:vector size="570" baseType="variant">
      <vt:variant>
        <vt:i4>1507390</vt:i4>
      </vt:variant>
      <vt:variant>
        <vt:i4>578</vt:i4>
      </vt:variant>
      <vt:variant>
        <vt:i4>0</vt:i4>
      </vt:variant>
      <vt:variant>
        <vt:i4>5</vt:i4>
      </vt:variant>
      <vt:variant>
        <vt:lpwstr/>
      </vt:variant>
      <vt:variant>
        <vt:lpwstr>_Toc392098619</vt:lpwstr>
      </vt:variant>
      <vt:variant>
        <vt:i4>1507390</vt:i4>
      </vt:variant>
      <vt:variant>
        <vt:i4>572</vt:i4>
      </vt:variant>
      <vt:variant>
        <vt:i4>0</vt:i4>
      </vt:variant>
      <vt:variant>
        <vt:i4>5</vt:i4>
      </vt:variant>
      <vt:variant>
        <vt:lpwstr/>
      </vt:variant>
      <vt:variant>
        <vt:lpwstr>_Toc392098618</vt:lpwstr>
      </vt:variant>
      <vt:variant>
        <vt:i4>1507390</vt:i4>
      </vt:variant>
      <vt:variant>
        <vt:i4>566</vt:i4>
      </vt:variant>
      <vt:variant>
        <vt:i4>0</vt:i4>
      </vt:variant>
      <vt:variant>
        <vt:i4>5</vt:i4>
      </vt:variant>
      <vt:variant>
        <vt:lpwstr/>
      </vt:variant>
      <vt:variant>
        <vt:lpwstr>_Toc392098617</vt:lpwstr>
      </vt:variant>
      <vt:variant>
        <vt:i4>1507390</vt:i4>
      </vt:variant>
      <vt:variant>
        <vt:i4>560</vt:i4>
      </vt:variant>
      <vt:variant>
        <vt:i4>0</vt:i4>
      </vt:variant>
      <vt:variant>
        <vt:i4>5</vt:i4>
      </vt:variant>
      <vt:variant>
        <vt:lpwstr/>
      </vt:variant>
      <vt:variant>
        <vt:lpwstr>_Toc392098616</vt:lpwstr>
      </vt:variant>
      <vt:variant>
        <vt:i4>1507390</vt:i4>
      </vt:variant>
      <vt:variant>
        <vt:i4>554</vt:i4>
      </vt:variant>
      <vt:variant>
        <vt:i4>0</vt:i4>
      </vt:variant>
      <vt:variant>
        <vt:i4>5</vt:i4>
      </vt:variant>
      <vt:variant>
        <vt:lpwstr/>
      </vt:variant>
      <vt:variant>
        <vt:lpwstr>_Toc392098615</vt:lpwstr>
      </vt:variant>
      <vt:variant>
        <vt:i4>1507390</vt:i4>
      </vt:variant>
      <vt:variant>
        <vt:i4>548</vt:i4>
      </vt:variant>
      <vt:variant>
        <vt:i4>0</vt:i4>
      </vt:variant>
      <vt:variant>
        <vt:i4>5</vt:i4>
      </vt:variant>
      <vt:variant>
        <vt:lpwstr/>
      </vt:variant>
      <vt:variant>
        <vt:lpwstr>_Toc392098614</vt:lpwstr>
      </vt:variant>
      <vt:variant>
        <vt:i4>1507390</vt:i4>
      </vt:variant>
      <vt:variant>
        <vt:i4>542</vt:i4>
      </vt:variant>
      <vt:variant>
        <vt:i4>0</vt:i4>
      </vt:variant>
      <vt:variant>
        <vt:i4>5</vt:i4>
      </vt:variant>
      <vt:variant>
        <vt:lpwstr/>
      </vt:variant>
      <vt:variant>
        <vt:lpwstr>_Toc392098613</vt:lpwstr>
      </vt:variant>
      <vt:variant>
        <vt:i4>1507390</vt:i4>
      </vt:variant>
      <vt:variant>
        <vt:i4>536</vt:i4>
      </vt:variant>
      <vt:variant>
        <vt:i4>0</vt:i4>
      </vt:variant>
      <vt:variant>
        <vt:i4>5</vt:i4>
      </vt:variant>
      <vt:variant>
        <vt:lpwstr/>
      </vt:variant>
      <vt:variant>
        <vt:lpwstr>_Toc392098612</vt:lpwstr>
      </vt:variant>
      <vt:variant>
        <vt:i4>1507390</vt:i4>
      </vt:variant>
      <vt:variant>
        <vt:i4>530</vt:i4>
      </vt:variant>
      <vt:variant>
        <vt:i4>0</vt:i4>
      </vt:variant>
      <vt:variant>
        <vt:i4>5</vt:i4>
      </vt:variant>
      <vt:variant>
        <vt:lpwstr/>
      </vt:variant>
      <vt:variant>
        <vt:lpwstr>_Toc392098611</vt:lpwstr>
      </vt:variant>
      <vt:variant>
        <vt:i4>1507390</vt:i4>
      </vt:variant>
      <vt:variant>
        <vt:i4>524</vt:i4>
      </vt:variant>
      <vt:variant>
        <vt:i4>0</vt:i4>
      </vt:variant>
      <vt:variant>
        <vt:i4>5</vt:i4>
      </vt:variant>
      <vt:variant>
        <vt:lpwstr/>
      </vt:variant>
      <vt:variant>
        <vt:lpwstr>_Toc392098610</vt:lpwstr>
      </vt:variant>
      <vt:variant>
        <vt:i4>1441854</vt:i4>
      </vt:variant>
      <vt:variant>
        <vt:i4>518</vt:i4>
      </vt:variant>
      <vt:variant>
        <vt:i4>0</vt:i4>
      </vt:variant>
      <vt:variant>
        <vt:i4>5</vt:i4>
      </vt:variant>
      <vt:variant>
        <vt:lpwstr/>
      </vt:variant>
      <vt:variant>
        <vt:lpwstr>_Toc392098609</vt:lpwstr>
      </vt:variant>
      <vt:variant>
        <vt:i4>1441854</vt:i4>
      </vt:variant>
      <vt:variant>
        <vt:i4>512</vt:i4>
      </vt:variant>
      <vt:variant>
        <vt:i4>0</vt:i4>
      </vt:variant>
      <vt:variant>
        <vt:i4>5</vt:i4>
      </vt:variant>
      <vt:variant>
        <vt:lpwstr/>
      </vt:variant>
      <vt:variant>
        <vt:lpwstr>_Toc392098608</vt:lpwstr>
      </vt:variant>
      <vt:variant>
        <vt:i4>1441854</vt:i4>
      </vt:variant>
      <vt:variant>
        <vt:i4>506</vt:i4>
      </vt:variant>
      <vt:variant>
        <vt:i4>0</vt:i4>
      </vt:variant>
      <vt:variant>
        <vt:i4>5</vt:i4>
      </vt:variant>
      <vt:variant>
        <vt:lpwstr/>
      </vt:variant>
      <vt:variant>
        <vt:lpwstr>_Toc392098607</vt:lpwstr>
      </vt:variant>
      <vt:variant>
        <vt:i4>1441854</vt:i4>
      </vt:variant>
      <vt:variant>
        <vt:i4>500</vt:i4>
      </vt:variant>
      <vt:variant>
        <vt:i4>0</vt:i4>
      </vt:variant>
      <vt:variant>
        <vt:i4>5</vt:i4>
      </vt:variant>
      <vt:variant>
        <vt:lpwstr/>
      </vt:variant>
      <vt:variant>
        <vt:lpwstr>_Toc392098606</vt:lpwstr>
      </vt:variant>
      <vt:variant>
        <vt:i4>1441854</vt:i4>
      </vt:variant>
      <vt:variant>
        <vt:i4>494</vt:i4>
      </vt:variant>
      <vt:variant>
        <vt:i4>0</vt:i4>
      </vt:variant>
      <vt:variant>
        <vt:i4>5</vt:i4>
      </vt:variant>
      <vt:variant>
        <vt:lpwstr/>
      </vt:variant>
      <vt:variant>
        <vt:lpwstr>_Toc392098605</vt:lpwstr>
      </vt:variant>
      <vt:variant>
        <vt:i4>1441854</vt:i4>
      </vt:variant>
      <vt:variant>
        <vt:i4>488</vt:i4>
      </vt:variant>
      <vt:variant>
        <vt:i4>0</vt:i4>
      </vt:variant>
      <vt:variant>
        <vt:i4>5</vt:i4>
      </vt:variant>
      <vt:variant>
        <vt:lpwstr/>
      </vt:variant>
      <vt:variant>
        <vt:lpwstr>_Toc392098604</vt:lpwstr>
      </vt:variant>
      <vt:variant>
        <vt:i4>1441854</vt:i4>
      </vt:variant>
      <vt:variant>
        <vt:i4>482</vt:i4>
      </vt:variant>
      <vt:variant>
        <vt:i4>0</vt:i4>
      </vt:variant>
      <vt:variant>
        <vt:i4>5</vt:i4>
      </vt:variant>
      <vt:variant>
        <vt:lpwstr/>
      </vt:variant>
      <vt:variant>
        <vt:lpwstr>_Toc392098603</vt:lpwstr>
      </vt:variant>
      <vt:variant>
        <vt:i4>1441854</vt:i4>
      </vt:variant>
      <vt:variant>
        <vt:i4>476</vt:i4>
      </vt:variant>
      <vt:variant>
        <vt:i4>0</vt:i4>
      </vt:variant>
      <vt:variant>
        <vt:i4>5</vt:i4>
      </vt:variant>
      <vt:variant>
        <vt:lpwstr/>
      </vt:variant>
      <vt:variant>
        <vt:lpwstr>_Toc392098602</vt:lpwstr>
      </vt:variant>
      <vt:variant>
        <vt:i4>1441854</vt:i4>
      </vt:variant>
      <vt:variant>
        <vt:i4>470</vt:i4>
      </vt:variant>
      <vt:variant>
        <vt:i4>0</vt:i4>
      </vt:variant>
      <vt:variant>
        <vt:i4>5</vt:i4>
      </vt:variant>
      <vt:variant>
        <vt:lpwstr/>
      </vt:variant>
      <vt:variant>
        <vt:lpwstr>_Toc392098601</vt:lpwstr>
      </vt:variant>
      <vt:variant>
        <vt:i4>1441854</vt:i4>
      </vt:variant>
      <vt:variant>
        <vt:i4>464</vt:i4>
      </vt:variant>
      <vt:variant>
        <vt:i4>0</vt:i4>
      </vt:variant>
      <vt:variant>
        <vt:i4>5</vt:i4>
      </vt:variant>
      <vt:variant>
        <vt:lpwstr/>
      </vt:variant>
      <vt:variant>
        <vt:lpwstr>_Toc392098600</vt:lpwstr>
      </vt:variant>
      <vt:variant>
        <vt:i4>2031677</vt:i4>
      </vt:variant>
      <vt:variant>
        <vt:i4>458</vt:i4>
      </vt:variant>
      <vt:variant>
        <vt:i4>0</vt:i4>
      </vt:variant>
      <vt:variant>
        <vt:i4>5</vt:i4>
      </vt:variant>
      <vt:variant>
        <vt:lpwstr/>
      </vt:variant>
      <vt:variant>
        <vt:lpwstr>_Toc392098599</vt:lpwstr>
      </vt:variant>
      <vt:variant>
        <vt:i4>2031677</vt:i4>
      </vt:variant>
      <vt:variant>
        <vt:i4>452</vt:i4>
      </vt:variant>
      <vt:variant>
        <vt:i4>0</vt:i4>
      </vt:variant>
      <vt:variant>
        <vt:i4>5</vt:i4>
      </vt:variant>
      <vt:variant>
        <vt:lpwstr/>
      </vt:variant>
      <vt:variant>
        <vt:lpwstr>_Toc392098598</vt:lpwstr>
      </vt:variant>
      <vt:variant>
        <vt:i4>2031677</vt:i4>
      </vt:variant>
      <vt:variant>
        <vt:i4>446</vt:i4>
      </vt:variant>
      <vt:variant>
        <vt:i4>0</vt:i4>
      </vt:variant>
      <vt:variant>
        <vt:i4>5</vt:i4>
      </vt:variant>
      <vt:variant>
        <vt:lpwstr/>
      </vt:variant>
      <vt:variant>
        <vt:lpwstr>_Toc392098597</vt:lpwstr>
      </vt:variant>
      <vt:variant>
        <vt:i4>2031677</vt:i4>
      </vt:variant>
      <vt:variant>
        <vt:i4>440</vt:i4>
      </vt:variant>
      <vt:variant>
        <vt:i4>0</vt:i4>
      </vt:variant>
      <vt:variant>
        <vt:i4>5</vt:i4>
      </vt:variant>
      <vt:variant>
        <vt:lpwstr/>
      </vt:variant>
      <vt:variant>
        <vt:lpwstr>_Toc392098596</vt:lpwstr>
      </vt:variant>
      <vt:variant>
        <vt:i4>2031677</vt:i4>
      </vt:variant>
      <vt:variant>
        <vt:i4>434</vt:i4>
      </vt:variant>
      <vt:variant>
        <vt:i4>0</vt:i4>
      </vt:variant>
      <vt:variant>
        <vt:i4>5</vt:i4>
      </vt:variant>
      <vt:variant>
        <vt:lpwstr/>
      </vt:variant>
      <vt:variant>
        <vt:lpwstr>_Toc392098595</vt:lpwstr>
      </vt:variant>
      <vt:variant>
        <vt:i4>2031677</vt:i4>
      </vt:variant>
      <vt:variant>
        <vt:i4>428</vt:i4>
      </vt:variant>
      <vt:variant>
        <vt:i4>0</vt:i4>
      </vt:variant>
      <vt:variant>
        <vt:i4>5</vt:i4>
      </vt:variant>
      <vt:variant>
        <vt:lpwstr/>
      </vt:variant>
      <vt:variant>
        <vt:lpwstr>_Toc392098594</vt:lpwstr>
      </vt:variant>
      <vt:variant>
        <vt:i4>2031677</vt:i4>
      </vt:variant>
      <vt:variant>
        <vt:i4>422</vt:i4>
      </vt:variant>
      <vt:variant>
        <vt:i4>0</vt:i4>
      </vt:variant>
      <vt:variant>
        <vt:i4>5</vt:i4>
      </vt:variant>
      <vt:variant>
        <vt:lpwstr/>
      </vt:variant>
      <vt:variant>
        <vt:lpwstr>_Toc392098593</vt:lpwstr>
      </vt:variant>
      <vt:variant>
        <vt:i4>2031677</vt:i4>
      </vt:variant>
      <vt:variant>
        <vt:i4>416</vt:i4>
      </vt:variant>
      <vt:variant>
        <vt:i4>0</vt:i4>
      </vt:variant>
      <vt:variant>
        <vt:i4>5</vt:i4>
      </vt:variant>
      <vt:variant>
        <vt:lpwstr/>
      </vt:variant>
      <vt:variant>
        <vt:lpwstr>_Toc392098592</vt:lpwstr>
      </vt:variant>
      <vt:variant>
        <vt:i4>2031677</vt:i4>
      </vt:variant>
      <vt:variant>
        <vt:i4>410</vt:i4>
      </vt:variant>
      <vt:variant>
        <vt:i4>0</vt:i4>
      </vt:variant>
      <vt:variant>
        <vt:i4>5</vt:i4>
      </vt:variant>
      <vt:variant>
        <vt:lpwstr/>
      </vt:variant>
      <vt:variant>
        <vt:lpwstr>_Toc392098591</vt:lpwstr>
      </vt:variant>
      <vt:variant>
        <vt:i4>2031677</vt:i4>
      </vt:variant>
      <vt:variant>
        <vt:i4>404</vt:i4>
      </vt:variant>
      <vt:variant>
        <vt:i4>0</vt:i4>
      </vt:variant>
      <vt:variant>
        <vt:i4>5</vt:i4>
      </vt:variant>
      <vt:variant>
        <vt:lpwstr/>
      </vt:variant>
      <vt:variant>
        <vt:lpwstr>_Toc392098590</vt:lpwstr>
      </vt:variant>
      <vt:variant>
        <vt:i4>1966141</vt:i4>
      </vt:variant>
      <vt:variant>
        <vt:i4>398</vt:i4>
      </vt:variant>
      <vt:variant>
        <vt:i4>0</vt:i4>
      </vt:variant>
      <vt:variant>
        <vt:i4>5</vt:i4>
      </vt:variant>
      <vt:variant>
        <vt:lpwstr/>
      </vt:variant>
      <vt:variant>
        <vt:lpwstr>_Toc392098589</vt:lpwstr>
      </vt:variant>
      <vt:variant>
        <vt:i4>1966141</vt:i4>
      </vt:variant>
      <vt:variant>
        <vt:i4>392</vt:i4>
      </vt:variant>
      <vt:variant>
        <vt:i4>0</vt:i4>
      </vt:variant>
      <vt:variant>
        <vt:i4>5</vt:i4>
      </vt:variant>
      <vt:variant>
        <vt:lpwstr/>
      </vt:variant>
      <vt:variant>
        <vt:lpwstr>_Toc392098588</vt:lpwstr>
      </vt:variant>
      <vt:variant>
        <vt:i4>1966141</vt:i4>
      </vt:variant>
      <vt:variant>
        <vt:i4>386</vt:i4>
      </vt:variant>
      <vt:variant>
        <vt:i4>0</vt:i4>
      </vt:variant>
      <vt:variant>
        <vt:i4>5</vt:i4>
      </vt:variant>
      <vt:variant>
        <vt:lpwstr/>
      </vt:variant>
      <vt:variant>
        <vt:lpwstr>_Toc392098587</vt:lpwstr>
      </vt:variant>
      <vt:variant>
        <vt:i4>1966141</vt:i4>
      </vt:variant>
      <vt:variant>
        <vt:i4>380</vt:i4>
      </vt:variant>
      <vt:variant>
        <vt:i4>0</vt:i4>
      </vt:variant>
      <vt:variant>
        <vt:i4>5</vt:i4>
      </vt:variant>
      <vt:variant>
        <vt:lpwstr/>
      </vt:variant>
      <vt:variant>
        <vt:lpwstr>_Toc392098586</vt:lpwstr>
      </vt:variant>
      <vt:variant>
        <vt:i4>1966141</vt:i4>
      </vt:variant>
      <vt:variant>
        <vt:i4>374</vt:i4>
      </vt:variant>
      <vt:variant>
        <vt:i4>0</vt:i4>
      </vt:variant>
      <vt:variant>
        <vt:i4>5</vt:i4>
      </vt:variant>
      <vt:variant>
        <vt:lpwstr/>
      </vt:variant>
      <vt:variant>
        <vt:lpwstr>_Toc392098585</vt:lpwstr>
      </vt:variant>
      <vt:variant>
        <vt:i4>1966141</vt:i4>
      </vt:variant>
      <vt:variant>
        <vt:i4>368</vt:i4>
      </vt:variant>
      <vt:variant>
        <vt:i4>0</vt:i4>
      </vt:variant>
      <vt:variant>
        <vt:i4>5</vt:i4>
      </vt:variant>
      <vt:variant>
        <vt:lpwstr/>
      </vt:variant>
      <vt:variant>
        <vt:lpwstr>_Toc392098584</vt:lpwstr>
      </vt:variant>
      <vt:variant>
        <vt:i4>1966141</vt:i4>
      </vt:variant>
      <vt:variant>
        <vt:i4>362</vt:i4>
      </vt:variant>
      <vt:variant>
        <vt:i4>0</vt:i4>
      </vt:variant>
      <vt:variant>
        <vt:i4>5</vt:i4>
      </vt:variant>
      <vt:variant>
        <vt:lpwstr/>
      </vt:variant>
      <vt:variant>
        <vt:lpwstr>_Toc392098583</vt:lpwstr>
      </vt:variant>
      <vt:variant>
        <vt:i4>1966141</vt:i4>
      </vt:variant>
      <vt:variant>
        <vt:i4>356</vt:i4>
      </vt:variant>
      <vt:variant>
        <vt:i4>0</vt:i4>
      </vt:variant>
      <vt:variant>
        <vt:i4>5</vt:i4>
      </vt:variant>
      <vt:variant>
        <vt:lpwstr/>
      </vt:variant>
      <vt:variant>
        <vt:lpwstr>_Toc392098582</vt:lpwstr>
      </vt:variant>
      <vt:variant>
        <vt:i4>1966141</vt:i4>
      </vt:variant>
      <vt:variant>
        <vt:i4>350</vt:i4>
      </vt:variant>
      <vt:variant>
        <vt:i4>0</vt:i4>
      </vt:variant>
      <vt:variant>
        <vt:i4>5</vt:i4>
      </vt:variant>
      <vt:variant>
        <vt:lpwstr/>
      </vt:variant>
      <vt:variant>
        <vt:lpwstr>_Toc392098581</vt:lpwstr>
      </vt:variant>
      <vt:variant>
        <vt:i4>1966141</vt:i4>
      </vt:variant>
      <vt:variant>
        <vt:i4>344</vt:i4>
      </vt:variant>
      <vt:variant>
        <vt:i4>0</vt:i4>
      </vt:variant>
      <vt:variant>
        <vt:i4>5</vt:i4>
      </vt:variant>
      <vt:variant>
        <vt:lpwstr/>
      </vt:variant>
      <vt:variant>
        <vt:lpwstr>_Toc392098580</vt:lpwstr>
      </vt:variant>
      <vt:variant>
        <vt:i4>1114173</vt:i4>
      </vt:variant>
      <vt:variant>
        <vt:i4>338</vt:i4>
      </vt:variant>
      <vt:variant>
        <vt:i4>0</vt:i4>
      </vt:variant>
      <vt:variant>
        <vt:i4>5</vt:i4>
      </vt:variant>
      <vt:variant>
        <vt:lpwstr/>
      </vt:variant>
      <vt:variant>
        <vt:lpwstr>_Toc392098579</vt:lpwstr>
      </vt:variant>
      <vt:variant>
        <vt:i4>1114173</vt:i4>
      </vt:variant>
      <vt:variant>
        <vt:i4>332</vt:i4>
      </vt:variant>
      <vt:variant>
        <vt:i4>0</vt:i4>
      </vt:variant>
      <vt:variant>
        <vt:i4>5</vt:i4>
      </vt:variant>
      <vt:variant>
        <vt:lpwstr/>
      </vt:variant>
      <vt:variant>
        <vt:lpwstr>_Toc392098578</vt:lpwstr>
      </vt:variant>
      <vt:variant>
        <vt:i4>1114173</vt:i4>
      </vt:variant>
      <vt:variant>
        <vt:i4>326</vt:i4>
      </vt:variant>
      <vt:variant>
        <vt:i4>0</vt:i4>
      </vt:variant>
      <vt:variant>
        <vt:i4>5</vt:i4>
      </vt:variant>
      <vt:variant>
        <vt:lpwstr/>
      </vt:variant>
      <vt:variant>
        <vt:lpwstr>_Toc392098577</vt:lpwstr>
      </vt:variant>
      <vt:variant>
        <vt:i4>1114173</vt:i4>
      </vt:variant>
      <vt:variant>
        <vt:i4>320</vt:i4>
      </vt:variant>
      <vt:variant>
        <vt:i4>0</vt:i4>
      </vt:variant>
      <vt:variant>
        <vt:i4>5</vt:i4>
      </vt:variant>
      <vt:variant>
        <vt:lpwstr/>
      </vt:variant>
      <vt:variant>
        <vt:lpwstr>_Toc392098576</vt:lpwstr>
      </vt:variant>
      <vt:variant>
        <vt:i4>1114173</vt:i4>
      </vt:variant>
      <vt:variant>
        <vt:i4>314</vt:i4>
      </vt:variant>
      <vt:variant>
        <vt:i4>0</vt:i4>
      </vt:variant>
      <vt:variant>
        <vt:i4>5</vt:i4>
      </vt:variant>
      <vt:variant>
        <vt:lpwstr/>
      </vt:variant>
      <vt:variant>
        <vt:lpwstr>_Toc392098575</vt:lpwstr>
      </vt:variant>
      <vt:variant>
        <vt:i4>1114173</vt:i4>
      </vt:variant>
      <vt:variant>
        <vt:i4>308</vt:i4>
      </vt:variant>
      <vt:variant>
        <vt:i4>0</vt:i4>
      </vt:variant>
      <vt:variant>
        <vt:i4>5</vt:i4>
      </vt:variant>
      <vt:variant>
        <vt:lpwstr/>
      </vt:variant>
      <vt:variant>
        <vt:lpwstr>_Toc392098574</vt:lpwstr>
      </vt:variant>
      <vt:variant>
        <vt:i4>1114173</vt:i4>
      </vt:variant>
      <vt:variant>
        <vt:i4>302</vt:i4>
      </vt:variant>
      <vt:variant>
        <vt:i4>0</vt:i4>
      </vt:variant>
      <vt:variant>
        <vt:i4>5</vt:i4>
      </vt:variant>
      <vt:variant>
        <vt:lpwstr/>
      </vt:variant>
      <vt:variant>
        <vt:lpwstr>_Toc392098573</vt:lpwstr>
      </vt:variant>
      <vt:variant>
        <vt:i4>1114173</vt:i4>
      </vt:variant>
      <vt:variant>
        <vt:i4>296</vt:i4>
      </vt:variant>
      <vt:variant>
        <vt:i4>0</vt:i4>
      </vt:variant>
      <vt:variant>
        <vt:i4>5</vt:i4>
      </vt:variant>
      <vt:variant>
        <vt:lpwstr/>
      </vt:variant>
      <vt:variant>
        <vt:lpwstr>_Toc392098572</vt:lpwstr>
      </vt:variant>
      <vt:variant>
        <vt:i4>1114173</vt:i4>
      </vt:variant>
      <vt:variant>
        <vt:i4>290</vt:i4>
      </vt:variant>
      <vt:variant>
        <vt:i4>0</vt:i4>
      </vt:variant>
      <vt:variant>
        <vt:i4>5</vt:i4>
      </vt:variant>
      <vt:variant>
        <vt:lpwstr/>
      </vt:variant>
      <vt:variant>
        <vt:lpwstr>_Toc392098571</vt:lpwstr>
      </vt:variant>
      <vt:variant>
        <vt:i4>1114173</vt:i4>
      </vt:variant>
      <vt:variant>
        <vt:i4>284</vt:i4>
      </vt:variant>
      <vt:variant>
        <vt:i4>0</vt:i4>
      </vt:variant>
      <vt:variant>
        <vt:i4>5</vt:i4>
      </vt:variant>
      <vt:variant>
        <vt:lpwstr/>
      </vt:variant>
      <vt:variant>
        <vt:lpwstr>_Toc392098570</vt:lpwstr>
      </vt:variant>
      <vt:variant>
        <vt:i4>1048637</vt:i4>
      </vt:variant>
      <vt:variant>
        <vt:i4>278</vt:i4>
      </vt:variant>
      <vt:variant>
        <vt:i4>0</vt:i4>
      </vt:variant>
      <vt:variant>
        <vt:i4>5</vt:i4>
      </vt:variant>
      <vt:variant>
        <vt:lpwstr/>
      </vt:variant>
      <vt:variant>
        <vt:lpwstr>_Toc392098569</vt:lpwstr>
      </vt:variant>
      <vt:variant>
        <vt:i4>1048637</vt:i4>
      </vt:variant>
      <vt:variant>
        <vt:i4>272</vt:i4>
      </vt:variant>
      <vt:variant>
        <vt:i4>0</vt:i4>
      </vt:variant>
      <vt:variant>
        <vt:i4>5</vt:i4>
      </vt:variant>
      <vt:variant>
        <vt:lpwstr/>
      </vt:variant>
      <vt:variant>
        <vt:lpwstr>_Toc392098568</vt:lpwstr>
      </vt:variant>
      <vt:variant>
        <vt:i4>1048637</vt:i4>
      </vt:variant>
      <vt:variant>
        <vt:i4>266</vt:i4>
      </vt:variant>
      <vt:variant>
        <vt:i4>0</vt:i4>
      </vt:variant>
      <vt:variant>
        <vt:i4>5</vt:i4>
      </vt:variant>
      <vt:variant>
        <vt:lpwstr/>
      </vt:variant>
      <vt:variant>
        <vt:lpwstr>_Toc392098567</vt:lpwstr>
      </vt:variant>
      <vt:variant>
        <vt:i4>1048637</vt:i4>
      </vt:variant>
      <vt:variant>
        <vt:i4>260</vt:i4>
      </vt:variant>
      <vt:variant>
        <vt:i4>0</vt:i4>
      </vt:variant>
      <vt:variant>
        <vt:i4>5</vt:i4>
      </vt:variant>
      <vt:variant>
        <vt:lpwstr/>
      </vt:variant>
      <vt:variant>
        <vt:lpwstr>_Toc392098566</vt:lpwstr>
      </vt:variant>
      <vt:variant>
        <vt:i4>1048637</vt:i4>
      </vt:variant>
      <vt:variant>
        <vt:i4>254</vt:i4>
      </vt:variant>
      <vt:variant>
        <vt:i4>0</vt:i4>
      </vt:variant>
      <vt:variant>
        <vt:i4>5</vt:i4>
      </vt:variant>
      <vt:variant>
        <vt:lpwstr/>
      </vt:variant>
      <vt:variant>
        <vt:lpwstr>_Toc392098565</vt:lpwstr>
      </vt:variant>
      <vt:variant>
        <vt:i4>1048637</vt:i4>
      </vt:variant>
      <vt:variant>
        <vt:i4>248</vt:i4>
      </vt:variant>
      <vt:variant>
        <vt:i4>0</vt:i4>
      </vt:variant>
      <vt:variant>
        <vt:i4>5</vt:i4>
      </vt:variant>
      <vt:variant>
        <vt:lpwstr/>
      </vt:variant>
      <vt:variant>
        <vt:lpwstr>_Toc392098564</vt:lpwstr>
      </vt:variant>
      <vt:variant>
        <vt:i4>1048637</vt:i4>
      </vt:variant>
      <vt:variant>
        <vt:i4>242</vt:i4>
      </vt:variant>
      <vt:variant>
        <vt:i4>0</vt:i4>
      </vt:variant>
      <vt:variant>
        <vt:i4>5</vt:i4>
      </vt:variant>
      <vt:variant>
        <vt:lpwstr/>
      </vt:variant>
      <vt:variant>
        <vt:lpwstr>_Toc392098563</vt:lpwstr>
      </vt:variant>
      <vt:variant>
        <vt:i4>1048637</vt:i4>
      </vt:variant>
      <vt:variant>
        <vt:i4>236</vt:i4>
      </vt:variant>
      <vt:variant>
        <vt:i4>0</vt:i4>
      </vt:variant>
      <vt:variant>
        <vt:i4>5</vt:i4>
      </vt:variant>
      <vt:variant>
        <vt:lpwstr/>
      </vt:variant>
      <vt:variant>
        <vt:lpwstr>_Toc392098562</vt:lpwstr>
      </vt:variant>
      <vt:variant>
        <vt:i4>1048637</vt:i4>
      </vt:variant>
      <vt:variant>
        <vt:i4>230</vt:i4>
      </vt:variant>
      <vt:variant>
        <vt:i4>0</vt:i4>
      </vt:variant>
      <vt:variant>
        <vt:i4>5</vt:i4>
      </vt:variant>
      <vt:variant>
        <vt:lpwstr/>
      </vt:variant>
      <vt:variant>
        <vt:lpwstr>_Toc392098561</vt:lpwstr>
      </vt:variant>
      <vt:variant>
        <vt:i4>1048637</vt:i4>
      </vt:variant>
      <vt:variant>
        <vt:i4>224</vt:i4>
      </vt:variant>
      <vt:variant>
        <vt:i4>0</vt:i4>
      </vt:variant>
      <vt:variant>
        <vt:i4>5</vt:i4>
      </vt:variant>
      <vt:variant>
        <vt:lpwstr/>
      </vt:variant>
      <vt:variant>
        <vt:lpwstr>_Toc392098560</vt:lpwstr>
      </vt:variant>
      <vt:variant>
        <vt:i4>1245245</vt:i4>
      </vt:variant>
      <vt:variant>
        <vt:i4>218</vt:i4>
      </vt:variant>
      <vt:variant>
        <vt:i4>0</vt:i4>
      </vt:variant>
      <vt:variant>
        <vt:i4>5</vt:i4>
      </vt:variant>
      <vt:variant>
        <vt:lpwstr/>
      </vt:variant>
      <vt:variant>
        <vt:lpwstr>_Toc392098559</vt:lpwstr>
      </vt:variant>
      <vt:variant>
        <vt:i4>1245245</vt:i4>
      </vt:variant>
      <vt:variant>
        <vt:i4>212</vt:i4>
      </vt:variant>
      <vt:variant>
        <vt:i4>0</vt:i4>
      </vt:variant>
      <vt:variant>
        <vt:i4>5</vt:i4>
      </vt:variant>
      <vt:variant>
        <vt:lpwstr/>
      </vt:variant>
      <vt:variant>
        <vt:lpwstr>_Toc392098558</vt:lpwstr>
      </vt:variant>
      <vt:variant>
        <vt:i4>1245245</vt:i4>
      </vt:variant>
      <vt:variant>
        <vt:i4>206</vt:i4>
      </vt:variant>
      <vt:variant>
        <vt:i4>0</vt:i4>
      </vt:variant>
      <vt:variant>
        <vt:i4>5</vt:i4>
      </vt:variant>
      <vt:variant>
        <vt:lpwstr/>
      </vt:variant>
      <vt:variant>
        <vt:lpwstr>_Toc392098557</vt:lpwstr>
      </vt:variant>
      <vt:variant>
        <vt:i4>1245245</vt:i4>
      </vt:variant>
      <vt:variant>
        <vt:i4>200</vt:i4>
      </vt:variant>
      <vt:variant>
        <vt:i4>0</vt:i4>
      </vt:variant>
      <vt:variant>
        <vt:i4>5</vt:i4>
      </vt:variant>
      <vt:variant>
        <vt:lpwstr/>
      </vt:variant>
      <vt:variant>
        <vt:lpwstr>_Toc392098556</vt:lpwstr>
      </vt:variant>
      <vt:variant>
        <vt:i4>1245245</vt:i4>
      </vt:variant>
      <vt:variant>
        <vt:i4>194</vt:i4>
      </vt:variant>
      <vt:variant>
        <vt:i4>0</vt:i4>
      </vt:variant>
      <vt:variant>
        <vt:i4>5</vt:i4>
      </vt:variant>
      <vt:variant>
        <vt:lpwstr/>
      </vt:variant>
      <vt:variant>
        <vt:lpwstr>_Toc392098555</vt:lpwstr>
      </vt:variant>
      <vt:variant>
        <vt:i4>1245245</vt:i4>
      </vt:variant>
      <vt:variant>
        <vt:i4>188</vt:i4>
      </vt:variant>
      <vt:variant>
        <vt:i4>0</vt:i4>
      </vt:variant>
      <vt:variant>
        <vt:i4>5</vt:i4>
      </vt:variant>
      <vt:variant>
        <vt:lpwstr/>
      </vt:variant>
      <vt:variant>
        <vt:lpwstr>_Toc392098554</vt:lpwstr>
      </vt:variant>
      <vt:variant>
        <vt:i4>1245245</vt:i4>
      </vt:variant>
      <vt:variant>
        <vt:i4>182</vt:i4>
      </vt:variant>
      <vt:variant>
        <vt:i4>0</vt:i4>
      </vt:variant>
      <vt:variant>
        <vt:i4>5</vt:i4>
      </vt:variant>
      <vt:variant>
        <vt:lpwstr/>
      </vt:variant>
      <vt:variant>
        <vt:lpwstr>_Toc392098553</vt:lpwstr>
      </vt:variant>
      <vt:variant>
        <vt:i4>1245245</vt:i4>
      </vt:variant>
      <vt:variant>
        <vt:i4>176</vt:i4>
      </vt:variant>
      <vt:variant>
        <vt:i4>0</vt:i4>
      </vt:variant>
      <vt:variant>
        <vt:i4>5</vt:i4>
      </vt:variant>
      <vt:variant>
        <vt:lpwstr/>
      </vt:variant>
      <vt:variant>
        <vt:lpwstr>_Toc392098552</vt:lpwstr>
      </vt:variant>
      <vt:variant>
        <vt:i4>1245245</vt:i4>
      </vt:variant>
      <vt:variant>
        <vt:i4>170</vt:i4>
      </vt:variant>
      <vt:variant>
        <vt:i4>0</vt:i4>
      </vt:variant>
      <vt:variant>
        <vt:i4>5</vt:i4>
      </vt:variant>
      <vt:variant>
        <vt:lpwstr/>
      </vt:variant>
      <vt:variant>
        <vt:lpwstr>_Toc392098551</vt:lpwstr>
      </vt:variant>
      <vt:variant>
        <vt:i4>1245245</vt:i4>
      </vt:variant>
      <vt:variant>
        <vt:i4>164</vt:i4>
      </vt:variant>
      <vt:variant>
        <vt:i4>0</vt:i4>
      </vt:variant>
      <vt:variant>
        <vt:i4>5</vt:i4>
      </vt:variant>
      <vt:variant>
        <vt:lpwstr/>
      </vt:variant>
      <vt:variant>
        <vt:lpwstr>_Toc392098550</vt:lpwstr>
      </vt:variant>
      <vt:variant>
        <vt:i4>1179709</vt:i4>
      </vt:variant>
      <vt:variant>
        <vt:i4>158</vt:i4>
      </vt:variant>
      <vt:variant>
        <vt:i4>0</vt:i4>
      </vt:variant>
      <vt:variant>
        <vt:i4>5</vt:i4>
      </vt:variant>
      <vt:variant>
        <vt:lpwstr/>
      </vt:variant>
      <vt:variant>
        <vt:lpwstr>_Toc392098549</vt:lpwstr>
      </vt:variant>
      <vt:variant>
        <vt:i4>1179709</vt:i4>
      </vt:variant>
      <vt:variant>
        <vt:i4>152</vt:i4>
      </vt:variant>
      <vt:variant>
        <vt:i4>0</vt:i4>
      </vt:variant>
      <vt:variant>
        <vt:i4>5</vt:i4>
      </vt:variant>
      <vt:variant>
        <vt:lpwstr/>
      </vt:variant>
      <vt:variant>
        <vt:lpwstr>_Toc392098548</vt:lpwstr>
      </vt:variant>
      <vt:variant>
        <vt:i4>1179709</vt:i4>
      </vt:variant>
      <vt:variant>
        <vt:i4>146</vt:i4>
      </vt:variant>
      <vt:variant>
        <vt:i4>0</vt:i4>
      </vt:variant>
      <vt:variant>
        <vt:i4>5</vt:i4>
      </vt:variant>
      <vt:variant>
        <vt:lpwstr/>
      </vt:variant>
      <vt:variant>
        <vt:lpwstr>_Toc392098547</vt:lpwstr>
      </vt:variant>
      <vt:variant>
        <vt:i4>1179709</vt:i4>
      </vt:variant>
      <vt:variant>
        <vt:i4>140</vt:i4>
      </vt:variant>
      <vt:variant>
        <vt:i4>0</vt:i4>
      </vt:variant>
      <vt:variant>
        <vt:i4>5</vt:i4>
      </vt:variant>
      <vt:variant>
        <vt:lpwstr/>
      </vt:variant>
      <vt:variant>
        <vt:lpwstr>_Toc392098546</vt:lpwstr>
      </vt:variant>
      <vt:variant>
        <vt:i4>1179709</vt:i4>
      </vt:variant>
      <vt:variant>
        <vt:i4>134</vt:i4>
      </vt:variant>
      <vt:variant>
        <vt:i4>0</vt:i4>
      </vt:variant>
      <vt:variant>
        <vt:i4>5</vt:i4>
      </vt:variant>
      <vt:variant>
        <vt:lpwstr/>
      </vt:variant>
      <vt:variant>
        <vt:lpwstr>_Toc392098545</vt:lpwstr>
      </vt:variant>
      <vt:variant>
        <vt:i4>1179709</vt:i4>
      </vt:variant>
      <vt:variant>
        <vt:i4>128</vt:i4>
      </vt:variant>
      <vt:variant>
        <vt:i4>0</vt:i4>
      </vt:variant>
      <vt:variant>
        <vt:i4>5</vt:i4>
      </vt:variant>
      <vt:variant>
        <vt:lpwstr/>
      </vt:variant>
      <vt:variant>
        <vt:lpwstr>_Toc392098544</vt:lpwstr>
      </vt:variant>
      <vt:variant>
        <vt:i4>1179709</vt:i4>
      </vt:variant>
      <vt:variant>
        <vt:i4>122</vt:i4>
      </vt:variant>
      <vt:variant>
        <vt:i4>0</vt:i4>
      </vt:variant>
      <vt:variant>
        <vt:i4>5</vt:i4>
      </vt:variant>
      <vt:variant>
        <vt:lpwstr/>
      </vt:variant>
      <vt:variant>
        <vt:lpwstr>_Toc392098543</vt:lpwstr>
      </vt:variant>
      <vt:variant>
        <vt:i4>1179709</vt:i4>
      </vt:variant>
      <vt:variant>
        <vt:i4>116</vt:i4>
      </vt:variant>
      <vt:variant>
        <vt:i4>0</vt:i4>
      </vt:variant>
      <vt:variant>
        <vt:i4>5</vt:i4>
      </vt:variant>
      <vt:variant>
        <vt:lpwstr/>
      </vt:variant>
      <vt:variant>
        <vt:lpwstr>_Toc392098542</vt:lpwstr>
      </vt:variant>
      <vt:variant>
        <vt:i4>1179709</vt:i4>
      </vt:variant>
      <vt:variant>
        <vt:i4>110</vt:i4>
      </vt:variant>
      <vt:variant>
        <vt:i4>0</vt:i4>
      </vt:variant>
      <vt:variant>
        <vt:i4>5</vt:i4>
      </vt:variant>
      <vt:variant>
        <vt:lpwstr/>
      </vt:variant>
      <vt:variant>
        <vt:lpwstr>_Toc392098541</vt:lpwstr>
      </vt:variant>
      <vt:variant>
        <vt:i4>1179709</vt:i4>
      </vt:variant>
      <vt:variant>
        <vt:i4>104</vt:i4>
      </vt:variant>
      <vt:variant>
        <vt:i4>0</vt:i4>
      </vt:variant>
      <vt:variant>
        <vt:i4>5</vt:i4>
      </vt:variant>
      <vt:variant>
        <vt:lpwstr/>
      </vt:variant>
      <vt:variant>
        <vt:lpwstr>_Toc392098540</vt:lpwstr>
      </vt:variant>
      <vt:variant>
        <vt:i4>1376317</vt:i4>
      </vt:variant>
      <vt:variant>
        <vt:i4>98</vt:i4>
      </vt:variant>
      <vt:variant>
        <vt:i4>0</vt:i4>
      </vt:variant>
      <vt:variant>
        <vt:i4>5</vt:i4>
      </vt:variant>
      <vt:variant>
        <vt:lpwstr/>
      </vt:variant>
      <vt:variant>
        <vt:lpwstr>_Toc392098539</vt:lpwstr>
      </vt:variant>
      <vt:variant>
        <vt:i4>1572923</vt:i4>
      </vt:variant>
      <vt:variant>
        <vt:i4>89</vt:i4>
      </vt:variant>
      <vt:variant>
        <vt:i4>0</vt:i4>
      </vt:variant>
      <vt:variant>
        <vt:i4>5</vt:i4>
      </vt:variant>
      <vt:variant>
        <vt:lpwstr/>
      </vt:variant>
      <vt:variant>
        <vt:lpwstr>_Toc391200949</vt:lpwstr>
      </vt:variant>
      <vt:variant>
        <vt:i4>2031669</vt:i4>
      </vt:variant>
      <vt:variant>
        <vt:i4>80</vt:i4>
      </vt:variant>
      <vt:variant>
        <vt:i4>0</vt:i4>
      </vt:variant>
      <vt:variant>
        <vt:i4>5</vt:i4>
      </vt:variant>
      <vt:variant>
        <vt:lpwstr/>
      </vt:variant>
      <vt:variant>
        <vt:lpwstr>_Toc391330422</vt:lpwstr>
      </vt:variant>
      <vt:variant>
        <vt:i4>14418085</vt:i4>
      </vt:variant>
      <vt:variant>
        <vt:i4>74</vt:i4>
      </vt:variant>
      <vt:variant>
        <vt:i4>0</vt:i4>
      </vt:variant>
      <vt:variant>
        <vt:i4>5</vt:i4>
      </vt:variant>
      <vt:variant>
        <vt:lpwstr>../../../../../../../Leonardo/Google Drive/universidade/Doutorado/tese/tese - ver 2-2-para qualificação.docx</vt:lpwstr>
      </vt:variant>
      <vt:variant>
        <vt:lpwstr>_Toc391330421</vt:lpwstr>
      </vt:variant>
      <vt:variant>
        <vt:i4>2031669</vt:i4>
      </vt:variant>
      <vt:variant>
        <vt:i4>68</vt:i4>
      </vt:variant>
      <vt:variant>
        <vt:i4>0</vt:i4>
      </vt:variant>
      <vt:variant>
        <vt:i4>5</vt:i4>
      </vt:variant>
      <vt:variant>
        <vt:lpwstr/>
      </vt:variant>
      <vt:variant>
        <vt:lpwstr>_Toc391330420</vt:lpwstr>
      </vt:variant>
      <vt:variant>
        <vt:i4>13697196</vt:i4>
      </vt:variant>
      <vt:variant>
        <vt:i4>59</vt:i4>
      </vt:variant>
      <vt:variant>
        <vt:i4>0</vt:i4>
      </vt:variant>
      <vt:variant>
        <vt:i4>5</vt:i4>
      </vt:variant>
      <vt:variant>
        <vt:lpwstr>../../../../../../../Leonardo/Google Drive/universidade/Doutorado/tese/tese - ver 2-6-para qualificação.docx</vt:lpwstr>
      </vt:variant>
      <vt:variant>
        <vt:lpwstr>_Toc392098046</vt:lpwstr>
      </vt:variant>
      <vt:variant>
        <vt:i4>1245240</vt:i4>
      </vt:variant>
      <vt:variant>
        <vt:i4>50</vt:i4>
      </vt:variant>
      <vt:variant>
        <vt:i4>0</vt:i4>
      </vt:variant>
      <vt:variant>
        <vt:i4>5</vt:i4>
      </vt:variant>
      <vt:variant>
        <vt:lpwstr/>
      </vt:variant>
      <vt:variant>
        <vt:lpwstr>_Toc392098055</vt:lpwstr>
      </vt:variant>
      <vt:variant>
        <vt:i4>1245240</vt:i4>
      </vt:variant>
      <vt:variant>
        <vt:i4>44</vt:i4>
      </vt:variant>
      <vt:variant>
        <vt:i4>0</vt:i4>
      </vt:variant>
      <vt:variant>
        <vt:i4>5</vt:i4>
      </vt:variant>
      <vt:variant>
        <vt:lpwstr/>
      </vt:variant>
      <vt:variant>
        <vt:lpwstr>_Toc392098054</vt:lpwstr>
      </vt:variant>
      <vt:variant>
        <vt:i4>1245240</vt:i4>
      </vt:variant>
      <vt:variant>
        <vt:i4>38</vt:i4>
      </vt:variant>
      <vt:variant>
        <vt:i4>0</vt:i4>
      </vt:variant>
      <vt:variant>
        <vt:i4>5</vt:i4>
      </vt:variant>
      <vt:variant>
        <vt:lpwstr/>
      </vt:variant>
      <vt:variant>
        <vt:lpwstr>_Toc392098053</vt:lpwstr>
      </vt:variant>
      <vt:variant>
        <vt:i4>1245240</vt:i4>
      </vt:variant>
      <vt:variant>
        <vt:i4>32</vt:i4>
      </vt:variant>
      <vt:variant>
        <vt:i4>0</vt:i4>
      </vt:variant>
      <vt:variant>
        <vt:i4>5</vt:i4>
      </vt:variant>
      <vt:variant>
        <vt:lpwstr/>
      </vt:variant>
      <vt:variant>
        <vt:lpwstr>_Toc392098052</vt:lpwstr>
      </vt:variant>
      <vt:variant>
        <vt:i4>1245240</vt:i4>
      </vt:variant>
      <vt:variant>
        <vt:i4>26</vt:i4>
      </vt:variant>
      <vt:variant>
        <vt:i4>0</vt:i4>
      </vt:variant>
      <vt:variant>
        <vt:i4>5</vt:i4>
      </vt:variant>
      <vt:variant>
        <vt:lpwstr/>
      </vt:variant>
      <vt:variant>
        <vt:lpwstr>_Toc392098051</vt:lpwstr>
      </vt:variant>
      <vt:variant>
        <vt:i4>13631660</vt:i4>
      </vt:variant>
      <vt:variant>
        <vt:i4>20</vt:i4>
      </vt:variant>
      <vt:variant>
        <vt:i4>0</vt:i4>
      </vt:variant>
      <vt:variant>
        <vt:i4>5</vt:i4>
      </vt:variant>
      <vt:variant>
        <vt:lpwstr>../../../../../../../Leonardo/Google Drive/universidade/Doutorado/tese/tese - ver 2-6-para qualificação.docx</vt:lpwstr>
      </vt:variant>
      <vt:variant>
        <vt:lpwstr>_Toc392098050</vt:lpwstr>
      </vt:variant>
      <vt:variant>
        <vt:i4>1179704</vt:i4>
      </vt:variant>
      <vt:variant>
        <vt:i4>14</vt:i4>
      </vt:variant>
      <vt:variant>
        <vt:i4>0</vt:i4>
      </vt:variant>
      <vt:variant>
        <vt:i4>5</vt:i4>
      </vt:variant>
      <vt:variant>
        <vt:lpwstr/>
      </vt:variant>
      <vt:variant>
        <vt:lpwstr>_Toc392098049</vt:lpwstr>
      </vt:variant>
      <vt:variant>
        <vt:i4>1179704</vt:i4>
      </vt:variant>
      <vt:variant>
        <vt:i4>8</vt:i4>
      </vt:variant>
      <vt:variant>
        <vt:i4>0</vt:i4>
      </vt:variant>
      <vt:variant>
        <vt:i4>5</vt:i4>
      </vt:variant>
      <vt:variant>
        <vt:lpwstr/>
      </vt:variant>
      <vt:variant>
        <vt:lpwstr>_Toc392098048</vt:lpwstr>
      </vt:variant>
      <vt:variant>
        <vt:i4>1179704</vt:i4>
      </vt:variant>
      <vt:variant>
        <vt:i4>2</vt:i4>
      </vt:variant>
      <vt:variant>
        <vt:i4>0</vt:i4>
      </vt:variant>
      <vt:variant>
        <vt:i4>5</vt:i4>
      </vt:variant>
      <vt:variant>
        <vt:lpwstr/>
      </vt:variant>
      <vt:variant>
        <vt:lpwstr>_Toc392098047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básico para monografia</dc:title>
  <dc:creator>José Leonardo Oliveira Lima</dc:creator>
  <cp:lastModifiedBy>Leonardo Ribeiro</cp:lastModifiedBy>
  <cp:revision>243</cp:revision>
  <cp:lastPrinted>2014-07-29T18:18:00Z</cp:lastPrinted>
  <dcterms:created xsi:type="dcterms:W3CDTF">2018-03-08T18:51:00Z</dcterms:created>
  <dcterms:modified xsi:type="dcterms:W3CDTF">2019-05-17T19:41:00Z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id="34p7SWZS"/&gt;&lt;style id="http://www.zotero.org/styles/associacao-brasileira-de-normas-tecnicas-ufmg-face-initials" hasBibliography="1" bibliographyStyleHasBeenSet="1"/&gt;&lt;prefs&gt;&lt;pref name="fieldType</vt:lpwstr>
  </property>
  <property fmtid="{D5CDD505-2E9C-101B-9397-08002B2CF9AE}" pid="3" name="ZOTERO_PREF_2">
    <vt:lpwstr>" value="Field"/&gt;&lt;pref name="storeReferences" value="true"/&gt;&lt;pref name="automaticJournalAbbreviations" value="true"/&gt;&lt;pref name="noteType" value=""/&gt;&lt;/prefs&gt;&lt;/data&gt;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http://www.zotero.org/styles/associacao-brasileira-de-normas-tecnicas-ufmg-face-initials</vt:lpwstr>
  </property>
  <property fmtid="{D5CDD505-2E9C-101B-9397-08002B2CF9AE}" pid="21" name="Mendeley Recent Style Name 8_1">
    <vt:lpwstr>Universidade Federal de Minas Gerais - Faculdade de Ciências Econômicas - ABNT (autoria abreviada) (Portuguese - Brazil)</vt:lpwstr>
  </property>
  <property fmtid="{D5CDD505-2E9C-101B-9397-08002B2CF9AE}" pid="22" name="Mendeley Recent Style Id 9_1">
    <vt:lpwstr>http://www.zotero.org/styles/associacao-brasileira-de-normas-tecnicas-usp-fmvz</vt:lpwstr>
  </property>
  <property fmtid="{D5CDD505-2E9C-101B-9397-08002B2CF9AE}" pid="23" name="Mendeley Recent Style Name 9_1">
    <vt:lpwstr>Universidade de São Paulo - Faculdade de Medicina Veterinária e Zootecnia - ABNT (Portuguese - Brazil)</vt:lpwstr>
  </property>
  <property fmtid="{D5CDD505-2E9C-101B-9397-08002B2CF9AE}" pid="24" name="Mendeley Document_1">
    <vt:lpwstr>True</vt:lpwstr>
  </property>
  <property fmtid="{D5CDD505-2E9C-101B-9397-08002B2CF9AE}" pid="25" name="Mendeley Unique User Id_1">
    <vt:lpwstr>d0ae7e06-2c0f-39dd-ac14-55c53f25674a</vt:lpwstr>
  </property>
  <property fmtid="{D5CDD505-2E9C-101B-9397-08002B2CF9AE}" pid="26" name="Mendeley Citation Style_1">
    <vt:lpwstr>http://www.zotero.org/styles/associacao-brasileira-de-normas-tecnicas-ufmg-face-full</vt:lpwstr>
  </property>
</Properties>
</file>